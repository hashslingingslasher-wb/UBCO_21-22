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BF756B" w14:textId="77777777" w:rsidR="001378AA" w:rsidRPr="004557F6" w:rsidRDefault="001378AA" w:rsidP="001378AA">
      <w:pPr>
        <w:pStyle w:val="Heading2"/>
        <w:ind w:right="-24"/>
        <w:jc w:val="center"/>
        <w:rPr>
          <w:rFonts w:asciiTheme="majorHAnsi" w:hAnsiTheme="majorHAnsi"/>
          <w:b/>
          <w:color w:val="000000" w:themeColor="text1"/>
          <w:sz w:val="22"/>
          <w:szCs w:val="22"/>
        </w:rPr>
      </w:pPr>
      <w:r w:rsidRPr="004557F6">
        <w:rPr>
          <w:rFonts w:asciiTheme="majorHAnsi" w:hAnsiTheme="majorHAnsi"/>
          <w:b/>
          <w:color w:val="000000" w:themeColor="text1"/>
          <w:sz w:val="22"/>
          <w:szCs w:val="22"/>
        </w:rPr>
        <w:t>FACULTY OF CREATIVE AND CRITICAL STUDIES</w:t>
      </w:r>
    </w:p>
    <w:p w14:paraId="55085A7E" w14:textId="17E1545A" w:rsidR="001378AA" w:rsidRPr="004557F6" w:rsidRDefault="001378AA" w:rsidP="001378AA">
      <w:pPr>
        <w:jc w:val="center"/>
        <w:rPr>
          <w:rFonts w:asciiTheme="majorHAnsi" w:hAnsiTheme="majorHAnsi"/>
          <w:color w:val="000000" w:themeColor="text1"/>
          <w:sz w:val="22"/>
          <w:szCs w:val="22"/>
        </w:rPr>
      </w:pPr>
      <w:r w:rsidRPr="004557F6">
        <w:rPr>
          <w:rFonts w:asciiTheme="majorHAnsi" w:hAnsiTheme="majorHAnsi"/>
          <w:color w:val="000000" w:themeColor="text1"/>
          <w:sz w:val="22"/>
          <w:szCs w:val="22"/>
        </w:rPr>
        <w:t xml:space="preserve">DEPARTMENT OF </w:t>
      </w:r>
      <w:r w:rsidR="00095891" w:rsidRPr="004557F6">
        <w:rPr>
          <w:rFonts w:asciiTheme="majorHAnsi" w:hAnsiTheme="majorHAnsi"/>
          <w:color w:val="000000" w:themeColor="text1"/>
          <w:sz w:val="22"/>
          <w:szCs w:val="22"/>
        </w:rPr>
        <w:t>ENGLISH AND CULTURAL STUDIES</w:t>
      </w:r>
    </w:p>
    <w:p w14:paraId="3C847EB2" w14:textId="77777777" w:rsidR="001378AA" w:rsidRPr="004557F6" w:rsidRDefault="001378AA" w:rsidP="001378AA">
      <w:pPr>
        <w:pStyle w:val="Heading2"/>
        <w:ind w:right="-24"/>
        <w:rPr>
          <w:rFonts w:asciiTheme="majorHAnsi" w:hAnsiTheme="majorHAnsi"/>
          <w:b/>
          <w:color w:val="000000" w:themeColor="text1"/>
          <w:sz w:val="22"/>
          <w:szCs w:val="22"/>
        </w:rPr>
      </w:pPr>
    </w:p>
    <w:p w14:paraId="41FD5439" w14:textId="65EC9AAB" w:rsidR="001378AA" w:rsidRPr="004557F6" w:rsidRDefault="002169E9" w:rsidP="001378AA">
      <w:pPr>
        <w:pStyle w:val="Heading2"/>
        <w:ind w:right="-24"/>
        <w:jc w:val="center"/>
        <w:rPr>
          <w:rFonts w:asciiTheme="majorHAnsi" w:hAnsiTheme="majorHAnsi"/>
          <w:b/>
          <w:color w:val="000000" w:themeColor="text1"/>
          <w:sz w:val="22"/>
          <w:szCs w:val="22"/>
        </w:rPr>
      </w:pPr>
      <w:r w:rsidRPr="004557F6">
        <w:rPr>
          <w:rFonts w:asciiTheme="majorHAnsi" w:hAnsiTheme="majorHAnsi"/>
          <w:b/>
          <w:color w:val="000000" w:themeColor="text1"/>
          <w:sz w:val="22"/>
          <w:szCs w:val="22"/>
        </w:rPr>
        <w:t>202</w:t>
      </w:r>
      <w:r w:rsidR="00AC289E">
        <w:rPr>
          <w:rFonts w:asciiTheme="majorHAnsi" w:hAnsiTheme="majorHAnsi"/>
          <w:b/>
          <w:color w:val="000000" w:themeColor="text1"/>
          <w:sz w:val="22"/>
          <w:szCs w:val="22"/>
        </w:rPr>
        <w:t>1</w:t>
      </w:r>
      <w:r w:rsidRPr="004557F6">
        <w:rPr>
          <w:rFonts w:asciiTheme="majorHAnsi" w:hAnsiTheme="majorHAnsi"/>
          <w:b/>
          <w:color w:val="000000" w:themeColor="text1"/>
          <w:sz w:val="22"/>
          <w:szCs w:val="22"/>
        </w:rPr>
        <w:t>/2</w:t>
      </w:r>
      <w:r w:rsidR="00AC289E">
        <w:rPr>
          <w:rFonts w:asciiTheme="majorHAnsi" w:hAnsiTheme="majorHAnsi"/>
          <w:b/>
          <w:color w:val="000000" w:themeColor="text1"/>
          <w:sz w:val="22"/>
          <w:szCs w:val="22"/>
        </w:rPr>
        <w:t>2</w:t>
      </w:r>
      <w:r w:rsidR="001378AA" w:rsidRPr="004557F6">
        <w:rPr>
          <w:rFonts w:asciiTheme="majorHAnsi" w:hAnsiTheme="majorHAnsi"/>
          <w:b/>
          <w:color w:val="000000" w:themeColor="text1"/>
          <w:sz w:val="22"/>
          <w:szCs w:val="22"/>
        </w:rPr>
        <w:t xml:space="preserve"> </w:t>
      </w:r>
      <w:r w:rsidR="009909FE" w:rsidRPr="004557F6">
        <w:rPr>
          <w:rFonts w:asciiTheme="majorHAnsi" w:hAnsiTheme="majorHAnsi"/>
          <w:b/>
          <w:color w:val="000000" w:themeColor="text1"/>
          <w:sz w:val="22"/>
          <w:szCs w:val="22"/>
        </w:rPr>
        <w:t>Winter</w:t>
      </w:r>
      <w:r w:rsidR="001378AA" w:rsidRPr="004557F6">
        <w:rPr>
          <w:rFonts w:asciiTheme="majorHAnsi" w:hAnsiTheme="majorHAnsi"/>
          <w:b/>
          <w:color w:val="000000" w:themeColor="text1"/>
          <w:sz w:val="22"/>
          <w:szCs w:val="22"/>
        </w:rPr>
        <w:t xml:space="preserve"> Term </w:t>
      </w:r>
      <w:r w:rsidRPr="004557F6">
        <w:rPr>
          <w:rFonts w:asciiTheme="majorHAnsi" w:hAnsiTheme="majorHAnsi"/>
          <w:b/>
          <w:color w:val="000000" w:themeColor="text1"/>
          <w:sz w:val="22"/>
          <w:szCs w:val="22"/>
        </w:rPr>
        <w:t>1</w:t>
      </w:r>
    </w:p>
    <w:p w14:paraId="2E94D537" w14:textId="5EF93CD2" w:rsidR="001378AA" w:rsidRPr="004557F6" w:rsidRDefault="00090DE4" w:rsidP="001378AA">
      <w:pPr>
        <w:pStyle w:val="Heading2"/>
        <w:ind w:right="-24"/>
        <w:jc w:val="center"/>
        <w:rPr>
          <w:rFonts w:asciiTheme="majorHAnsi" w:hAnsiTheme="majorHAnsi"/>
          <w:b/>
          <w:i/>
          <w:color w:val="000000" w:themeColor="text1"/>
          <w:sz w:val="22"/>
          <w:szCs w:val="22"/>
        </w:rPr>
      </w:pPr>
      <w:r>
        <w:rPr>
          <w:rFonts w:asciiTheme="majorHAnsi" w:hAnsiTheme="majorHAnsi"/>
          <w:b/>
          <w:i/>
          <w:color w:val="000000" w:themeColor="text1"/>
          <w:sz w:val="22"/>
          <w:szCs w:val="22"/>
        </w:rPr>
        <w:t>Colonialism and Decolonization</w:t>
      </w:r>
    </w:p>
    <w:p w14:paraId="1EC475E6" w14:textId="46F134BA" w:rsidR="001378AA" w:rsidRPr="004557F6" w:rsidRDefault="00B57C51" w:rsidP="001378AA">
      <w:pPr>
        <w:pStyle w:val="Heading3"/>
        <w:pBdr>
          <w:bottom w:val="single" w:sz="12" w:space="8" w:color="auto"/>
        </w:pBdr>
        <w:tabs>
          <w:tab w:val="right" w:pos="8640"/>
        </w:tabs>
        <w:ind w:right="-24"/>
        <w:jc w:val="center"/>
        <w:rPr>
          <w:rFonts w:asciiTheme="majorHAnsi" w:hAnsiTheme="majorHAnsi"/>
          <w:i/>
          <w:color w:val="000000" w:themeColor="text1"/>
          <w:sz w:val="22"/>
          <w:szCs w:val="22"/>
        </w:rPr>
      </w:pPr>
      <w:r w:rsidRPr="004557F6">
        <w:rPr>
          <w:rFonts w:asciiTheme="majorHAnsi" w:hAnsiTheme="majorHAnsi"/>
          <w:i/>
          <w:color w:val="000000" w:themeColor="text1"/>
          <w:sz w:val="22"/>
          <w:szCs w:val="22"/>
        </w:rPr>
        <w:t xml:space="preserve">CULT 340 / ENGL 379 </w:t>
      </w:r>
      <w:r w:rsidR="0029279F" w:rsidRPr="004557F6">
        <w:rPr>
          <w:rFonts w:asciiTheme="majorHAnsi" w:hAnsiTheme="majorHAnsi"/>
          <w:i/>
          <w:color w:val="000000" w:themeColor="text1"/>
          <w:sz w:val="22"/>
          <w:szCs w:val="22"/>
        </w:rPr>
        <w:t>–</w:t>
      </w:r>
      <w:r w:rsidRPr="004557F6">
        <w:rPr>
          <w:rFonts w:asciiTheme="majorHAnsi" w:hAnsiTheme="majorHAnsi"/>
          <w:i/>
          <w:color w:val="000000" w:themeColor="text1"/>
          <w:sz w:val="22"/>
          <w:szCs w:val="22"/>
        </w:rPr>
        <w:t xml:space="preserve"> </w:t>
      </w:r>
      <w:r w:rsidR="002169E9" w:rsidRPr="004557F6">
        <w:rPr>
          <w:rFonts w:asciiTheme="majorHAnsi" w:hAnsiTheme="majorHAnsi"/>
          <w:i/>
          <w:color w:val="000000" w:themeColor="text1"/>
          <w:sz w:val="22"/>
          <w:szCs w:val="22"/>
        </w:rPr>
        <w:t>001</w:t>
      </w:r>
    </w:p>
    <w:p w14:paraId="439361A3" w14:textId="77777777" w:rsidR="00E22F55" w:rsidRPr="004557F6" w:rsidRDefault="00E22F55" w:rsidP="00E22F55">
      <w:pPr>
        <w:pStyle w:val="BodyText"/>
        <w:rPr>
          <w:rFonts w:asciiTheme="majorHAnsi" w:hAnsiTheme="majorHAnsi"/>
          <w:b/>
          <w:color w:val="000000" w:themeColor="text1"/>
          <w:sz w:val="22"/>
          <w:szCs w:val="22"/>
          <w:u w:val="single"/>
        </w:rPr>
      </w:pPr>
    </w:p>
    <w:p w14:paraId="44687B6E" w14:textId="5C5F7F09" w:rsidR="001A7BBF" w:rsidRPr="004557F6" w:rsidRDefault="001A7BBF" w:rsidP="001A7BBF">
      <w:pPr>
        <w:pStyle w:val="Heading3"/>
        <w:pBdr>
          <w:bottom w:val="single" w:sz="12" w:space="8" w:color="auto"/>
        </w:pBdr>
        <w:tabs>
          <w:tab w:val="right" w:pos="8640"/>
        </w:tabs>
        <w:ind w:right="-24"/>
        <w:jc w:val="center"/>
        <w:rPr>
          <w:rFonts w:asciiTheme="majorHAnsi" w:hAnsiTheme="majorHAnsi"/>
          <w:i/>
          <w:color w:val="000000" w:themeColor="text1"/>
          <w:sz w:val="22"/>
          <w:szCs w:val="22"/>
        </w:rPr>
      </w:pPr>
      <w:r w:rsidRPr="004557F6">
        <w:rPr>
          <w:i/>
          <w:color w:val="000000" w:themeColor="text1"/>
          <w:sz w:val="22"/>
          <w:szCs w:val="22"/>
        </w:rPr>
        <w:t xml:space="preserve">The Faculty of Creative and Critical Studies acknowledges that the land on which we are situated is the </w:t>
      </w:r>
      <w:proofErr w:type="spellStart"/>
      <w:r w:rsidRPr="004557F6">
        <w:rPr>
          <w:i/>
          <w:color w:val="000000" w:themeColor="text1"/>
          <w:sz w:val="22"/>
          <w:szCs w:val="22"/>
        </w:rPr>
        <w:t>unceded</w:t>
      </w:r>
      <w:proofErr w:type="spellEnd"/>
      <w:r w:rsidRPr="004557F6">
        <w:rPr>
          <w:i/>
          <w:color w:val="000000" w:themeColor="text1"/>
          <w:sz w:val="22"/>
          <w:szCs w:val="22"/>
        </w:rPr>
        <w:t xml:space="preserve"> territory of the </w:t>
      </w:r>
      <w:proofErr w:type="spellStart"/>
      <w:r w:rsidR="004557F6">
        <w:rPr>
          <w:i/>
          <w:color w:val="000000" w:themeColor="text1"/>
          <w:sz w:val="22"/>
          <w:szCs w:val="22"/>
        </w:rPr>
        <w:t>s</w:t>
      </w:r>
      <w:r w:rsidRPr="004557F6">
        <w:rPr>
          <w:i/>
          <w:color w:val="000000" w:themeColor="text1"/>
          <w:sz w:val="22"/>
          <w:szCs w:val="22"/>
        </w:rPr>
        <w:t>yilx</w:t>
      </w:r>
      <w:proofErr w:type="spellEnd"/>
      <w:r w:rsidRPr="004557F6">
        <w:rPr>
          <w:i/>
          <w:color w:val="000000" w:themeColor="text1"/>
          <w:sz w:val="22"/>
          <w:szCs w:val="22"/>
        </w:rPr>
        <w:t xml:space="preserve"> (Okanagan) People.</w:t>
      </w:r>
    </w:p>
    <w:p w14:paraId="04A1E01B" w14:textId="77777777" w:rsidR="0076371A" w:rsidRPr="002169E9" w:rsidRDefault="0076371A" w:rsidP="0029279F">
      <w:pPr>
        <w:rPr>
          <w:rFonts w:asciiTheme="majorHAnsi" w:hAnsiTheme="majorHAnsi"/>
          <w:color w:val="215868" w:themeColor="accent5" w:themeShade="80"/>
          <w:sz w:val="22"/>
          <w:szCs w:val="22"/>
        </w:rPr>
      </w:pPr>
    </w:p>
    <w:p w14:paraId="063F111B" w14:textId="0624D1E0" w:rsidR="0029279F" w:rsidRPr="002169E9" w:rsidRDefault="0029279F" w:rsidP="0029279F">
      <w:pPr>
        <w:rPr>
          <w:rFonts w:asciiTheme="majorHAnsi" w:hAnsiTheme="majorHAnsi"/>
          <w:color w:val="215868" w:themeColor="accent5" w:themeShade="80"/>
          <w:sz w:val="22"/>
          <w:szCs w:val="22"/>
        </w:rPr>
      </w:pPr>
      <w:r w:rsidRPr="002169E9">
        <w:rPr>
          <w:rFonts w:asciiTheme="majorHAnsi" w:hAnsiTheme="majorHAnsi"/>
          <w:noProof/>
          <w:color w:val="215868" w:themeColor="accent5" w:themeShade="80"/>
          <w:sz w:val="22"/>
          <w:szCs w:val="22"/>
        </w:rPr>
        <w:drawing>
          <wp:inline distT="0" distB="0" distL="0" distR="0" wp14:anchorId="4D943991" wp14:editId="59565EC1">
            <wp:extent cx="5943600" cy="1347470"/>
            <wp:effectExtent l="25400" t="25400" r="25400" b="241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lownialism.jpg"/>
                    <pic:cNvPicPr/>
                  </pic:nvPicPr>
                  <pic:blipFill>
                    <a:blip r:embed="rId8">
                      <a:extLst>
                        <a:ext uri="{28A0092B-C50C-407E-A947-70E740481C1C}">
                          <a14:useLocalDpi xmlns:a14="http://schemas.microsoft.com/office/drawing/2010/main" val="0"/>
                        </a:ext>
                      </a:extLst>
                    </a:blip>
                    <a:stretch>
                      <a:fillRect/>
                    </a:stretch>
                  </pic:blipFill>
                  <pic:spPr>
                    <a:xfrm>
                      <a:off x="0" y="0"/>
                      <a:ext cx="5943600" cy="1347470"/>
                    </a:xfrm>
                    <a:prstGeom prst="rect">
                      <a:avLst/>
                    </a:prstGeom>
                    <a:ln>
                      <a:solidFill>
                        <a:schemeClr val="tx1"/>
                      </a:solidFill>
                    </a:ln>
                  </pic:spPr>
                </pic:pic>
              </a:graphicData>
            </a:graphic>
          </wp:inline>
        </w:drawing>
      </w:r>
    </w:p>
    <w:p w14:paraId="3C7FE517" w14:textId="1BAF988D" w:rsidR="0029279F" w:rsidRPr="004557F6" w:rsidRDefault="00463240" w:rsidP="00463240">
      <w:pPr>
        <w:jc w:val="center"/>
        <w:rPr>
          <w:rFonts w:asciiTheme="majorHAnsi" w:hAnsiTheme="majorHAnsi"/>
          <w:color w:val="000000" w:themeColor="text1"/>
          <w:sz w:val="20"/>
          <w:szCs w:val="20"/>
        </w:rPr>
      </w:pPr>
      <w:r>
        <w:rPr>
          <w:rFonts w:asciiTheme="majorHAnsi" w:hAnsiTheme="majorHAnsi"/>
          <w:color w:val="000000" w:themeColor="text1"/>
          <w:sz w:val="20"/>
          <w:szCs w:val="20"/>
        </w:rPr>
        <w:t xml:space="preserve">                          </w:t>
      </w:r>
      <w:r w:rsidR="00BA120E" w:rsidRPr="004557F6">
        <w:rPr>
          <w:rFonts w:asciiTheme="majorHAnsi" w:hAnsiTheme="majorHAnsi"/>
          <w:color w:val="000000" w:themeColor="text1"/>
          <w:sz w:val="20"/>
          <w:szCs w:val="20"/>
        </w:rPr>
        <w:t xml:space="preserve">Site-specific </w:t>
      </w:r>
      <w:r w:rsidR="000B73E1">
        <w:rPr>
          <w:rFonts w:asciiTheme="majorHAnsi" w:hAnsiTheme="majorHAnsi"/>
          <w:color w:val="000000" w:themeColor="text1"/>
          <w:sz w:val="20"/>
          <w:szCs w:val="20"/>
        </w:rPr>
        <w:t xml:space="preserve">temporary </w:t>
      </w:r>
      <w:r w:rsidR="00BA120E" w:rsidRPr="004557F6">
        <w:rPr>
          <w:rFonts w:asciiTheme="majorHAnsi" w:hAnsiTheme="majorHAnsi"/>
          <w:color w:val="000000" w:themeColor="text1"/>
          <w:sz w:val="20"/>
          <w:szCs w:val="20"/>
        </w:rPr>
        <w:t>installation</w:t>
      </w:r>
      <w:r w:rsidR="000B73E1">
        <w:rPr>
          <w:rFonts w:asciiTheme="majorHAnsi" w:hAnsiTheme="majorHAnsi"/>
          <w:color w:val="000000" w:themeColor="text1"/>
          <w:sz w:val="20"/>
          <w:szCs w:val="20"/>
        </w:rPr>
        <w:t xml:space="preserve"> in “Kelowna, BC”,</w:t>
      </w:r>
      <w:r w:rsidR="004B7B6C" w:rsidRPr="004557F6">
        <w:rPr>
          <w:rFonts w:asciiTheme="majorHAnsi" w:hAnsiTheme="majorHAnsi"/>
          <w:color w:val="000000" w:themeColor="text1"/>
          <w:sz w:val="20"/>
          <w:szCs w:val="20"/>
        </w:rPr>
        <w:t xml:space="preserve"> 2008</w:t>
      </w:r>
      <w:r w:rsidR="00C32FE2" w:rsidRPr="004557F6">
        <w:rPr>
          <w:rFonts w:asciiTheme="majorHAnsi" w:hAnsiTheme="majorHAnsi"/>
          <w:color w:val="000000" w:themeColor="text1"/>
          <w:sz w:val="20"/>
          <w:szCs w:val="20"/>
        </w:rPr>
        <w:t xml:space="preserve">; </w:t>
      </w:r>
      <w:r w:rsidR="004B7B6C" w:rsidRPr="004557F6">
        <w:rPr>
          <w:rFonts w:asciiTheme="majorHAnsi" w:hAnsiTheme="majorHAnsi"/>
          <w:color w:val="000000" w:themeColor="text1"/>
          <w:sz w:val="20"/>
          <w:szCs w:val="20"/>
        </w:rPr>
        <w:t>by a former UBC student</w:t>
      </w:r>
    </w:p>
    <w:p w14:paraId="4667538F" w14:textId="77777777" w:rsidR="004557F6" w:rsidRDefault="00DD4670" w:rsidP="001378AA">
      <w:pPr>
        <w:pStyle w:val="BodyText"/>
        <w:rPr>
          <w:rFonts w:asciiTheme="majorHAnsi" w:hAnsiTheme="majorHAnsi"/>
          <w:i/>
          <w:color w:val="215868" w:themeColor="accent5" w:themeShade="80"/>
          <w:sz w:val="22"/>
          <w:szCs w:val="22"/>
        </w:rPr>
      </w:pPr>
      <w:r w:rsidRPr="002169E9">
        <w:rPr>
          <w:rFonts w:asciiTheme="majorHAnsi" w:hAnsiTheme="majorHAnsi"/>
          <w:i/>
          <w:color w:val="215868" w:themeColor="accent5" w:themeShade="80"/>
          <w:sz w:val="22"/>
          <w:szCs w:val="22"/>
        </w:rPr>
        <w:br/>
      </w:r>
    </w:p>
    <w:p w14:paraId="00413F22" w14:textId="0F51A986" w:rsidR="00437D55" w:rsidRPr="004557F6" w:rsidRDefault="00B57C51" w:rsidP="001378AA">
      <w:pPr>
        <w:pStyle w:val="BodyText"/>
        <w:rPr>
          <w:rFonts w:asciiTheme="majorHAnsi" w:hAnsiTheme="majorHAnsi"/>
          <w:i/>
          <w:color w:val="000000" w:themeColor="text1"/>
          <w:sz w:val="22"/>
          <w:szCs w:val="22"/>
        </w:rPr>
      </w:pPr>
      <w:r w:rsidRPr="004557F6">
        <w:rPr>
          <w:rFonts w:asciiTheme="majorHAnsi" w:hAnsiTheme="majorHAnsi"/>
          <w:i/>
          <w:color w:val="000000" w:themeColor="text1"/>
          <w:sz w:val="22"/>
          <w:szCs w:val="22"/>
        </w:rPr>
        <w:t xml:space="preserve">Instructor: </w:t>
      </w:r>
      <w:r w:rsidRPr="004557F6">
        <w:rPr>
          <w:rFonts w:asciiTheme="majorHAnsi" w:hAnsiTheme="majorHAnsi"/>
          <w:b/>
          <w:color w:val="000000" w:themeColor="text1"/>
          <w:sz w:val="22"/>
          <w:szCs w:val="22"/>
        </w:rPr>
        <w:t>David Jefferess</w:t>
      </w:r>
      <w:r w:rsidR="00437D55" w:rsidRPr="004557F6">
        <w:rPr>
          <w:rFonts w:asciiTheme="majorHAnsi" w:hAnsiTheme="majorHAnsi"/>
          <w:b/>
          <w:color w:val="000000" w:themeColor="text1"/>
          <w:sz w:val="22"/>
          <w:szCs w:val="22"/>
        </w:rPr>
        <w:tab/>
      </w:r>
      <w:r w:rsidR="00437D55" w:rsidRPr="004557F6">
        <w:rPr>
          <w:rFonts w:asciiTheme="majorHAnsi" w:hAnsiTheme="majorHAnsi"/>
          <w:b/>
          <w:color w:val="000000" w:themeColor="text1"/>
          <w:sz w:val="22"/>
          <w:szCs w:val="22"/>
        </w:rPr>
        <w:tab/>
      </w:r>
      <w:r w:rsidR="00437D55" w:rsidRPr="004557F6">
        <w:rPr>
          <w:rFonts w:asciiTheme="majorHAnsi" w:hAnsiTheme="majorHAnsi"/>
          <w:b/>
          <w:color w:val="000000" w:themeColor="text1"/>
          <w:sz w:val="22"/>
          <w:szCs w:val="22"/>
        </w:rPr>
        <w:tab/>
      </w:r>
      <w:r w:rsidR="00437D55" w:rsidRPr="004557F6">
        <w:rPr>
          <w:rFonts w:asciiTheme="majorHAnsi" w:hAnsiTheme="majorHAnsi"/>
          <w:b/>
          <w:color w:val="000000" w:themeColor="text1"/>
          <w:sz w:val="22"/>
          <w:szCs w:val="22"/>
        </w:rPr>
        <w:tab/>
      </w:r>
      <w:r w:rsidR="00437D55" w:rsidRPr="004557F6">
        <w:rPr>
          <w:rFonts w:asciiTheme="majorHAnsi" w:hAnsiTheme="majorHAnsi"/>
          <w:b/>
          <w:color w:val="000000" w:themeColor="text1"/>
          <w:sz w:val="22"/>
          <w:szCs w:val="22"/>
        </w:rPr>
        <w:tab/>
      </w:r>
      <w:r w:rsidR="00437D55" w:rsidRPr="004557F6">
        <w:rPr>
          <w:rFonts w:asciiTheme="majorHAnsi" w:hAnsiTheme="majorHAnsi"/>
          <w:b/>
          <w:color w:val="000000" w:themeColor="text1"/>
          <w:sz w:val="22"/>
          <w:szCs w:val="22"/>
        </w:rPr>
        <w:tab/>
      </w:r>
      <w:r w:rsidR="00437D55" w:rsidRPr="004557F6">
        <w:rPr>
          <w:rFonts w:asciiTheme="majorHAnsi" w:hAnsiTheme="majorHAnsi"/>
          <w:i/>
          <w:color w:val="000000" w:themeColor="text1"/>
          <w:sz w:val="22"/>
          <w:szCs w:val="22"/>
        </w:rPr>
        <w:t>Class Meetings:</w:t>
      </w:r>
    </w:p>
    <w:p w14:paraId="7D3E5204" w14:textId="63545238" w:rsidR="00B57C51" w:rsidRPr="004557F6" w:rsidRDefault="00B57C51" w:rsidP="001378AA">
      <w:pPr>
        <w:pStyle w:val="BodyText"/>
        <w:rPr>
          <w:rFonts w:asciiTheme="majorHAnsi" w:hAnsiTheme="majorHAnsi"/>
          <w:b/>
          <w:color w:val="000000" w:themeColor="text1"/>
          <w:sz w:val="22"/>
          <w:szCs w:val="22"/>
        </w:rPr>
      </w:pPr>
      <w:r w:rsidRPr="004557F6">
        <w:rPr>
          <w:rFonts w:asciiTheme="majorHAnsi" w:hAnsiTheme="majorHAnsi"/>
          <w:i/>
          <w:color w:val="000000" w:themeColor="text1"/>
          <w:sz w:val="22"/>
          <w:szCs w:val="22"/>
        </w:rPr>
        <w:t xml:space="preserve">Email: </w:t>
      </w:r>
      <w:hyperlink r:id="rId9" w:history="1">
        <w:r w:rsidR="00437D55" w:rsidRPr="004557F6">
          <w:rPr>
            <w:rStyle w:val="Hyperlink"/>
            <w:rFonts w:asciiTheme="majorHAnsi" w:hAnsiTheme="majorHAnsi"/>
            <w:i/>
            <w:color w:val="000000" w:themeColor="text1"/>
            <w:sz w:val="22"/>
            <w:szCs w:val="22"/>
          </w:rPr>
          <w:t>david.jefferess@ubc.ca</w:t>
        </w:r>
      </w:hyperlink>
      <w:r w:rsidR="00437D55" w:rsidRPr="004557F6">
        <w:rPr>
          <w:rFonts w:asciiTheme="majorHAnsi" w:hAnsiTheme="majorHAnsi"/>
          <w:i/>
          <w:color w:val="000000" w:themeColor="text1"/>
          <w:sz w:val="22"/>
          <w:szCs w:val="22"/>
        </w:rPr>
        <w:t xml:space="preserve"> </w:t>
      </w:r>
      <w:r w:rsidR="00437D55" w:rsidRPr="004557F6">
        <w:rPr>
          <w:rFonts w:asciiTheme="majorHAnsi" w:hAnsiTheme="majorHAnsi"/>
          <w:i/>
          <w:color w:val="000000" w:themeColor="text1"/>
          <w:sz w:val="22"/>
          <w:szCs w:val="22"/>
        </w:rPr>
        <w:tab/>
      </w:r>
      <w:r w:rsidR="00437D55" w:rsidRPr="004557F6">
        <w:rPr>
          <w:rFonts w:asciiTheme="majorHAnsi" w:hAnsiTheme="majorHAnsi"/>
          <w:i/>
          <w:color w:val="000000" w:themeColor="text1"/>
          <w:sz w:val="22"/>
          <w:szCs w:val="22"/>
        </w:rPr>
        <w:tab/>
      </w:r>
      <w:r w:rsidR="00437D55" w:rsidRPr="004557F6">
        <w:rPr>
          <w:rFonts w:asciiTheme="majorHAnsi" w:hAnsiTheme="majorHAnsi"/>
          <w:i/>
          <w:color w:val="000000" w:themeColor="text1"/>
          <w:sz w:val="22"/>
          <w:szCs w:val="22"/>
        </w:rPr>
        <w:tab/>
      </w:r>
      <w:r w:rsidR="00437D55" w:rsidRPr="004557F6">
        <w:rPr>
          <w:rFonts w:asciiTheme="majorHAnsi" w:hAnsiTheme="majorHAnsi"/>
          <w:i/>
          <w:color w:val="000000" w:themeColor="text1"/>
          <w:sz w:val="22"/>
          <w:szCs w:val="22"/>
        </w:rPr>
        <w:tab/>
      </w:r>
      <w:r w:rsidR="00437D55" w:rsidRPr="004557F6">
        <w:rPr>
          <w:rFonts w:asciiTheme="majorHAnsi" w:hAnsiTheme="majorHAnsi"/>
          <w:i/>
          <w:color w:val="000000" w:themeColor="text1"/>
          <w:sz w:val="22"/>
          <w:szCs w:val="22"/>
        </w:rPr>
        <w:tab/>
      </w:r>
      <w:r w:rsidR="00C32FE2" w:rsidRPr="004557F6">
        <w:rPr>
          <w:rFonts w:asciiTheme="majorHAnsi" w:hAnsiTheme="majorHAnsi"/>
          <w:i/>
          <w:color w:val="000000" w:themeColor="text1"/>
          <w:sz w:val="22"/>
          <w:szCs w:val="22"/>
        </w:rPr>
        <w:tab/>
      </w:r>
      <w:r w:rsidR="00AC289E">
        <w:rPr>
          <w:rFonts w:asciiTheme="majorHAnsi" w:hAnsiTheme="majorHAnsi"/>
          <w:b/>
          <w:color w:val="000000" w:themeColor="text1"/>
          <w:sz w:val="22"/>
          <w:szCs w:val="22"/>
        </w:rPr>
        <w:t>Mon: 11:00am-1:50pm</w:t>
      </w:r>
    </w:p>
    <w:p w14:paraId="66693E17" w14:textId="77777777" w:rsidR="00AC289E" w:rsidRDefault="00437D55" w:rsidP="00437D55">
      <w:pPr>
        <w:pStyle w:val="BodyText"/>
        <w:rPr>
          <w:rFonts w:asciiTheme="majorHAnsi" w:hAnsiTheme="majorHAnsi"/>
          <w:color w:val="000000" w:themeColor="text1"/>
          <w:sz w:val="22"/>
          <w:szCs w:val="22"/>
        </w:rPr>
      </w:pPr>
      <w:r w:rsidRPr="004557F6">
        <w:rPr>
          <w:rFonts w:asciiTheme="majorHAnsi" w:hAnsiTheme="majorHAnsi"/>
          <w:i/>
          <w:color w:val="000000" w:themeColor="text1"/>
          <w:sz w:val="22"/>
          <w:szCs w:val="22"/>
        </w:rPr>
        <w:t>Office Hours:</w:t>
      </w:r>
      <w:r w:rsidR="00463240">
        <w:rPr>
          <w:rFonts w:asciiTheme="majorHAnsi" w:hAnsiTheme="majorHAnsi"/>
          <w:i/>
          <w:color w:val="000000" w:themeColor="text1"/>
          <w:sz w:val="22"/>
          <w:szCs w:val="22"/>
        </w:rPr>
        <w:t xml:space="preserve"> </w:t>
      </w:r>
      <w:r w:rsidR="00AC289E">
        <w:rPr>
          <w:rFonts w:asciiTheme="majorHAnsi" w:hAnsiTheme="majorHAnsi"/>
          <w:color w:val="000000" w:themeColor="text1"/>
          <w:sz w:val="22"/>
          <w:szCs w:val="22"/>
        </w:rPr>
        <w:t xml:space="preserve">Via Zoom (Link on Canvas), Tues: 11:00am-12:00pm </w:t>
      </w:r>
    </w:p>
    <w:p w14:paraId="70E54D21" w14:textId="1306F882" w:rsidR="00AC289E" w:rsidRDefault="00AC289E" w:rsidP="00437D55">
      <w:pPr>
        <w:pStyle w:val="BodyText"/>
        <w:rPr>
          <w:rFonts w:asciiTheme="majorHAnsi" w:hAnsiTheme="majorHAnsi"/>
          <w:color w:val="000000" w:themeColor="text1"/>
          <w:sz w:val="22"/>
          <w:szCs w:val="22"/>
        </w:rPr>
      </w:pPr>
      <w:r>
        <w:rPr>
          <w:rFonts w:asciiTheme="majorHAnsi" w:hAnsiTheme="majorHAnsi"/>
          <w:color w:val="000000" w:themeColor="text1"/>
          <w:sz w:val="22"/>
          <w:szCs w:val="22"/>
        </w:rPr>
        <w:t xml:space="preserve">                                                                 or by appointment – Email me…</w:t>
      </w:r>
    </w:p>
    <w:p w14:paraId="3D2936B6" w14:textId="5AA1D489" w:rsidR="004557F6" w:rsidRDefault="00437D55" w:rsidP="001378AA">
      <w:pPr>
        <w:pStyle w:val="BodyText"/>
        <w:rPr>
          <w:rFonts w:asciiTheme="majorHAnsi" w:hAnsiTheme="majorHAnsi"/>
          <w:color w:val="000000" w:themeColor="text1"/>
          <w:sz w:val="22"/>
          <w:szCs w:val="22"/>
        </w:rPr>
      </w:pPr>
      <w:r w:rsidRPr="004557F6">
        <w:rPr>
          <w:rFonts w:asciiTheme="majorHAnsi" w:hAnsiTheme="majorHAnsi"/>
          <w:b/>
          <w:color w:val="000000" w:themeColor="text1"/>
          <w:sz w:val="22"/>
          <w:szCs w:val="22"/>
        </w:rPr>
        <w:tab/>
      </w:r>
      <w:r w:rsidRPr="004557F6">
        <w:rPr>
          <w:rFonts w:asciiTheme="majorHAnsi" w:hAnsiTheme="majorHAnsi"/>
          <w:b/>
          <w:color w:val="000000" w:themeColor="text1"/>
          <w:sz w:val="22"/>
          <w:szCs w:val="22"/>
        </w:rPr>
        <w:tab/>
      </w:r>
      <w:r w:rsidRPr="004557F6">
        <w:rPr>
          <w:rFonts w:asciiTheme="majorHAnsi" w:hAnsiTheme="majorHAnsi"/>
          <w:b/>
          <w:color w:val="000000" w:themeColor="text1"/>
          <w:sz w:val="22"/>
          <w:szCs w:val="22"/>
        </w:rPr>
        <w:tab/>
      </w:r>
      <w:r w:rsidRPr="004557F6">
        <w:rPr>
          <w:rFonts w:asciiTheme="majorHAnsi" w:hAnsiTheme="majorHAnsi"/>
          <w:b/>
          <w:color w:val="000000" w:themeColor="text1"/>
          <w:sz w:val="22"/>
          <w:szCs w:val="22"/>
        </w:rPr>
        <w:tab/>
      </w:r>
      <w:r w:rsidR="00C32FE2" w:rsidRPr="004557F6">
        <w:rPr>
          <w:rFonts w:asciiTheme="majorHAnsi" w:hAnsiTheme="majorHAnsi"/>
          <w:b/>
          <w:color w:val="000000" w:themeColor="text1"/>
          <w:sz w:val="22"/>
          <w:szCs w:val="22"/>
        </w:rPr>
        <w:tab/>
      </w:r>
    </w:p>
    <w:p w14:paraId="0D636E61" w14:textId="77777777" w:rsidR="00AC289E" w:rsidRPr="00AC289E" w:rsidRDefault="00AC289E" w:rsidP="001378AA">
      <w:pPr>
        <w:pStyle w:val="BodyText"/>
        <w:rPr>
          <w:rFonts w:asciiTheme="majorHAnsi" w:hAnsiTheme="majorHAnsi"/>
          <w:color w:val="000000" w:themeColor="text1"/>
          <w:sz w:val="22"/>
          <w:szCs w:val="22"/>
        </w:rPr>
      </w:pPr>
    </w:p>
    <w:p w14:paraId="3A611F58" w14:textId="51195B12" w:rsidR="00B57C51" w:rsidRPr="004557F6" w:rsidRDefault="00B57C51" w:rsidP="0029279F">
      <w:pPr>
        <w:pStyle w:val="NormalWeb"/>
        <w:spacing w:before="0" w:beforeAutospacing="0" w:after="0" w:afterAutospacing="0"/>
        <w:jc w:val="center"/>
        <w:rPr>
          <w:rFonts w:asciiTheme="majorHAnsi" w:hAnsiTheme="majorHAnsi"/>
          <w:color w:val="000000" w:themeColor="text1"/>
          <w:sz w:val="20"/>
          <w:szCs w:val="20"/>
        </w:rPr>
      </w:pPr>
      <w:r w:rsidRPr="004557F6">
        <w:rPr>
          <w:rFonts w:asciiTheme="majorHAnsi" w:hAnsiTheme="majorHAnsi"/>
          <w:color w:val="000000" w:themeColor="text1"/>
          <w:sz w:val="20"/>
          <w:szCs w:val="20"/>
        </w:rPr>
        <w:t>“If you have come to help me you are wasting your time. If you have come because your liberation is bound up with mine, then let us work together.”</w:t>
      </w:r>
    </w:p>
    <w:p w14:paraId="7A3B6877" w14:textId="317BF2D6" w:rsidR="00B57C51" w:rsidRPr="004557F6" w:rsidRDefault="00B57C51" w:rsidP="0076371A">
      <w:pPr>
        <w:pStyle w:val="NormalWeb"/>
        <w:spacing w:before="0" w:beforeAutospacing="0" w:after="0" w:afterAutospacing="0"/>
        <w:jc w:val="center"/>
        <w:rPr>
          <w:rFonts w:asciiTheme="majorHAnsi" w:hAnsiTheme="majorHAnsi"/>
          <w:color w:val="000000" w:themeColor="text1"/>
          <w:sz w:val="20"/>
          <w:szCs w:val="20"/>
        </w:rPr>
      </w:pPr>
      <w:r w:rsidRPr="004557F6">
        <w:rPr>
          <w:rFonts w:asciiTheme="majorHAnsi" w:hAnsiTheme="majorHAnsi"/>
          <w:color w:val="000000" w:themeColor="text1"/>
          <w:sz w:val="20"/>
          <w:szCs w:val="20"/>
        </w:rPr>
        <w:t>-</w:t>
      </w:r>
      <w:r w:rsidR="0029279F" w:rsidRPr="004557F6">
        <w:rPr>
          <w:rFonts w:asciiTheme="majorHAnsi" w:hAnsiTheme="majorHAnsi"/>
          <w:i/>
          <w:iCs/>
          <w:color w:val="000000" w:themeColor="text1"/>
          <w:sz w:val="20"/>
          <w:szCs w:val="20"/>
        </w:rPr>
        <w:t xml:space="preserve"> </w:t>
      </w:r>
      <w:r w:rsidR="0029279F" w:rsidRPr="004557F6">
        <w:rPr>
          <w:rFonts w:asciiTheme="majorHAnsi" w:hAnsiTheme="majorHAnsi"/>
          <w:iCs/>
          <w:color w:val="000000" w:themeColor="text1"/>
          <w:sz w:val="20"/>
          <w:szCs w:val="20"/>
        </w:rPr>
        <w:t>Lilla Watson, Aboriginal eld</w:t>
      </w:r>
      <w:r w:rsidR="00BA120E" w:rsidRPr="004557F6">
        <w:rPr>
          <w:rFonts w:asciiTheme="majorHAnsi" w:hAnsiTheme="majorHAnsi"/>
          <w:iCs/>
          <w:color w:val="000000" w:themeColor="text1"/>
          <w:sz w:val="20"/>
          <w:szCs w:val="20"/>
        </w:rPr>
        <w:t>er, activist and educator from Queensland</w:t>
      </w:r>
      <w:r w:rsidR="0029279F" w:rsidRPr="004557F6">
        <w:rPr>
          <w:rFonts w:asciiTheme="majorHAnsi" w:hAnsiTheme="majorHAnsi"/>
          <w:iCs/>
          <w:color w:val="000000" w:themeColor="text1"/>
          <w:sz w:val="20"/>
          <w:szCs w:val="20"/>
        </w:rPr>
        <w:t xml:space="preserve"> Australia</w:t>
      </w:r>
    </w:p>
    <w:p w14:paraId="0C5BF6B4" w14:textId="77777777" w:rsidR="00892AAE" w:rsidRPr="004557F6" w:rsidRDefault="00892AAE" w:rsidP="00B57C51">
      <w:pPr>
        <w:pStyle w:val="NormalWeb"/>
        <w:spacing w:before="0" w:beforeAutospacing="0" w:after="0" w:afterAutospacing="0"/>
        <w:ind w:left="5040" w:firstLine="720"/>
        <w:rPr>
          <w:rFonts w:asciiTheme="majorHAnsi" w:hAnsiTheme="majorHAnsi"/>
          <w:color w:val="000000" w:themeColor="text1"/>
          <w:sz w:val="20"/>
          <w:szCs w:val="20"/>
        </w:rPr>
      </w:pPr>
    </w:p>
    <w:p w14:paraId="61AF8DD0" w14:textId="6293DB00" w:rsidR="00B57C51" w:rsidRPr="004557F6" w:rsidRDefault="008C0462" w:rsidP="0029279F">
      <w:pPr>
        <w:pStyle w:val="NormalWeb"/>
        <w:spacing w:before="0" w:beforeAutospacing="0" w:after="0" w:afterAutospacing="0"/>
        <w:jc w:val="center"/>
        <w:rPr>
          <w:rFonts w:asciiTheme="majorHAnsi" w:hAnsiTheme="majorHAnsi"/>
          <w:color w:val="000000" w:themeColor="text1"/>
          <w:sz w:val="20"/>
          <w:szCs w:val="20"/>
        </w:rPr>
      </w:pPr>
      <w:r w:rsidRPr="004557F6">
        <w:rPr>
          <w:rFonts w:asciiTheme="majorHAnsi" w:hAnsiTheme="majorHAnsi"/>
          <w:color w:val="000000" w:themeColor="text1"/>
          <w:sz w:val="20"/>
          <w:szCs w:val="20"/>
        </w:rPr>
        <w:t>“</w:t>
      </w:r>
      <w:r w:rsidR="00B57C51" w:rsidRPr="004557F6">
        <w:rPr>
          <w:rFonts w:asciiTheme="majorHAnsi" w:hAnsiTheme="majorHAnsi"/>
          <w:color w:val="000000" w:themeColor="text1"/>
          <w:sz w:val="20"/>
          <w:szCs w:val="20"/>
        </w:rPr>
        <w:t>There is no discussion taking place in the world today that</w:t>
      </w:r>
      <w:r w:rsidR="0029279F" w:rsidRPr="004557F6">
        <w:rPr>
          <w:rFonts w:asciiTheme="majorHAnsi" w:hAnsiTheme="majorHAnsi"/>
          <w:color w:val="000000" w:themeColor="text1"/>
          <w:sz w:val="20"/>
          <w:szCs w:val="20"/>
        </w:rPr>
        <w:t xml:space="preserve"> </w:t>
      </w:r>
      <w:r w:rsidR="00B57C51" w:rsidRPr="004557F6">
        <w:rPr>
          <w:rFonts w:asciiTheme="majorHAnsi" w:hAnsiTheme="majorHAnsi"/>
          <w:color w:val="000000" w:themeColor="text1"/>
          <w:sz w:val="20"/>
          <w:szCs w:val="20"/>
        </w:rPr>
        <w:t>is more crucial than the debate about strategies of resistance</w:t>
      </w:r>
      <w:r w:rsidRPr="004557F6">
        <w:rPr>
          <w:rFonts w:asciiTheme="majorHAnsi" w:hAnsiTheme="majorHAnsi"/>
          <w:color w:val="000000" w:themeColor="text1"/>
          <w:sz w:val="20"/>
          <w:szCs w:val="20"/>
        </w:rPr>
        <w:t>”</w:t>
      </w:r>
      <w:r w:rsidR="00B57C51" w:rsidRPr="004557F6">
        <w:rPr>
          <w:rFonts w:asciiTheme="majorHAnsi" w:hAnsiTheme="majorHAnsi"/>
          <w:color w:val="000000" w:themeColor="text1"/>
          <w:sz w:val="20"/>
          <w:szCs w:val="20"/>
        </w:rPr>
        <w:t>.</w:t>
      </w:r>
      <w:r w:rsidR="0029279F" w:rsidRPr="004557F6">
        <w:rPr>
          <w:rFonts w:asciiTheme="majorHAnsi" w:hAnsiTheme="majorHAnsi"/>
          <w:color w:val="000000" w:themeColor="text1"/>
          <w:sz w:val="20"/>
          <w:szCs w:val="20"/>
        </w:rPr>
        <w:t xml:space="preserve"> </w:t>
      </w:r>
      <w:r w:rsidR="00B57C51" w:rsidRPr="004557F6">
        <w:rPr>
          <w:rFonts w:asciiTheme="majorHAnsi" w:hAnsiTheme="majorHAnsi"/>
          <w:color w:val="000000" w:themeColor="text1"/>
          <w:sz w:val="20"/>
          <w:szCs w:val="20"/>
        </w:rPr>
        <w:t xml:space="preserve">- Arundhati Roy, </w:t>
      </w:r>
      <w:r w:rsidR="00B57C51" w:rsidRPr="004557F6">
        <w:rPr>
          <w:rFonts w:asciiTheme="majorHAnsi" w:hAnsiTheme="majorHAnsi"/>
          <w:i/>
          <w:color w:val="000000" w:themeColor="text1"/>
          <w:sz w:val="20"/>
          <w:szCs w:val="20"/>
        </w:rPr>
        <w:t>Public Power in the Age of Empire</w:t>
      </w:r>
    </w:p>
    <w:p w14:paraId="7C75E590" w14:textId="1A9F3C8D" w:rsidR="00AC289E" w:rsidRDefault="00AC289E">
      <w:pPr>
        <w:pStyle w:val="WPNormal"/>
        <w:rPr>
          <w:rFonts w:asciiTheme="majorHAnsi" w:hAnsiTheme="majorHAnsi"/>
          <w:b/>
          <w:color w:val="215868" w:themeColor="accent5" w:themeShade="80"/>
          <w:sz w:val="22"/>
          <w:szCs w:val="22"/>
        </w:rPr>
      </w:pPr>
    </w:p>
    <w:p w14:paraId="69E2B527" w14:textId="77777777" w:rsidR="00090DE4" w:rsidRDefault="00090DE4">
      <w:pPr>
        <w:pStyle w:val="WPNormal"/>
        <w:rPr>
          <w:rFonts w:asciiTheme="majorHAnsi" w:hAnsiTheme="majorHAnsi"/>
          <w:b/>
          <w:color w:val="000000" w:themeColor="text1"/>
          <w:sz w:val="22"/>
          <w:szCs w:val="22"/>
        </w:rPr>
      </w:pPr>
    </w:p>
    <w:p w14:paraId="047EBED1" w14:textId="3A8E3437" w:rsidR="001378AA" w:rsidRPr="004557F6" w:rsidRDefault="001378AA">
      <w:pPr>
        <w:pStyle w:val="WPNormal"/>
        <w:rPr>
          <w:rFonts w:asciiTheme="majorHAnsi" w:hAnsiTheme="majorHAnsi"/>
          <w:color w:val="000000" w:themeColor="text1"/>
          <w:sz w:val="22"/>
          <w:szCs w:val="22"/>
        </w:rPr>
      </w:pPr>
      <w:r w:rsidRPr="004557F6">
        <w:rPr>
          <w:rFonts w:asciiTheme="majorHAnsi" w:hAnsiTheme="majorHAnsi"/>
          <w:b/>
          <w:color w:val="000000" w:themeColor="text1"/>
          <w:sz w:val="22"/>
          <w:szCs w:val="22"/>
        </w:rPr>
        <w:t xml:space="preserve">Course Objectives and Learning Outcomes:  </w:t>
      </w:r>
    </w:p>
    <w:p w14:paraId="52908DB5" w14:textId="4E20B415" w:rsidR="008C0462" w:rsidRPr="004557F6" w:rsidRDefault="008C0462" w:rsidP="008C0462">
      <w:pPr>
        <w:pStyle w:val="WPNormal"/>
        <w:rPr>
          <w:rFonts w:asciiTheme="majorHAnsi" w:hAnsiTheme="majorHAnsi"/>
          <w:color w:val="000000" w:themeColor="text1"/>
          <w:sz w:val="22"/>
          <w:szCs w:val="22"/>
        </w:rPr>
      </w:pPr>
      <w:r w:rsidRPr="004557F6">
        <w:rPr>
          <w:rFonts w:asciiTheme="majorHAnsi" w:hAnsiTheme="majorHAnsi"/>
          <w:color w:val="000000" w:themeColor="text1"/>
          <w:sz w:val="22"/>
          <w:szCs w:val="22"/>
        </w:rPr>
        <w:t xml:space="preserve">Students who prepare for class, contribute </w:t>
      </w:r>
      <w:r w:rsidR="002169E9" w:rsidRPr="004557F6">
        <w:rPr>
          <w:rFonts w:asciiTheme="majorHAnsi" w:hAnsiTheme="majorHAnsi"/>
          <w:color w:val="000000" w:themeColor="text1"/>
          <w:sz w:val="22"/>
          <w:szCs w:val="22"/>
        </w:rPr>
        <w:t xml:space="preserve">to class </w:t>
      </w:r>
      <w:r w:rsidRPr="004557F6">
        <w:rPr>
          <w:rFonts w:asciiTheme="majorHAnsi" w:hAnsiTheme="majorHAnsi"/>
          <w:color w:val="000000" w:themeColor="text1"/>
          <w:sz w:val="22"/>
          <w:szCs w:val="22"/>
        </w:rPr>
        <w:t>discussion</w:t>
      </w:r>
      <w:r w:rsidR="002169E9" w:rsidRPr="004557F6">
        <w:rPr>
          <w:rFonts w:asciiTheme="majorHAnsi" w:hAnsiTheme="majorHAnsi"/>
          <w:color w:val="000000" w:themeColor="text1"/>
          <w:sz w:val="22"/>
          <w:szCs w:val="22"/>
        </w:rPr>
        <w:t xml:space="preserve"> and</w:t>
      </w:r>
      <w:r w:rsidR="004557F6" w:rsidRPr="004557F6">
        <w:rPr>
          <w:rFonts w:asciiTheme="majorHAnsi" w:hAnsiTheme="majorHAnsi"/>
          <w:color w:val="000000" w:themeColor="text1"/>
          <w:sz w:val="22"/>
          <w:szCs w:val="22"/>
        </w:rPr>
        <w:t>/or</w:t>
      </w:r>
      <w:r w:rsidR="002169E9" w:rsidRPr="004557F6">
        <w:rPr>
          <w:rFonts w:asciiTheme="majorHAnsi" w:hAnsiTheme="majorHAnsi"/>
          <w:color w:val="000000" w:themeColor="text1"/>
          <w:sz w:val="22"/>
          <w:szCs w:val="22"/>
        </w:rPr>
        <w:t xml:space="preserve"> canvas discussion board</w:t>
      </w:r>
      <w:r w:rsidR="004557F6" w:rsidRPr="004557F6">
        <w:rPr>
          <w:rFonts w:asciiTheme="majorHAnsi" w:hAnsiTheme="majorHAnsi"/>
          <w:color w:val="000000" w:themeColor="text1"/>
          <w:sz w:val="22"/>
          <w:szCs w:val="22"/>
        </w:rPr>
        <w:t>s</w:t>
      </w:r>
      <w:r w:rsidRPr="004557F6">
        <w:rPr>
          <w:rFonts w:asciiTheme="majorHAnsi" w:hAnsiTheme="majorHAnsi"/>
          <w:color w:val="000000" w:themeColor="text1"/>
          <w:sz w:val="22"/>
          <w:szCs w:val="22"/>
        </w:rPr>
        <w:t>, and complete assignments will:</w:t>
      </w:r>
    </w:p>
    <w:p w14:paraId="5D456983" w14:textId="326975FF" w:rsidR="008C0462" w:rsidRPr="004557F6" w:rsidRDefault="008C0462" w:rsidP="008C0462">
      <w:pPr>
        <w:pStyle w:val="WPNormal"/>
        <w:numPr>
          <w:ilvl w:val="0"/>
          <w:numId w:val="7"/>
        </w:numPr>
        <w:rPr>
          <w:rFonts w:asciiTheme="majorHAnsi" w:hAnsiTheme="majorHAnsi"/>
          <w:color w:val="000000" w:themeColor="text1"/>
          <w:sz w:val="22"/>
          <w:szCs w:val="22"/>
        </w:rPr>
      </w:pPr>
      <w:r w:rsidRPr="004557F6">
        <w:rPr>
          <w:rFonts w:asciiTheme="majorHAnsi" w:hAnsiTheme="majorHAnsi"/>
          <w:color w:val="000000" w:themeColor="text1"/>
          <w:sz w:val="22"/>
          <w:szCs w:val="22"/>
        </w:rPr>
        <w:t>gain knowledge of key theories and conceptual language in the field of postcolonial studies</w:t>
      </w:r>
    </w:p>
    <w:p w14:paraId="0E9935D1" w14:textId="3FBDACF6" w:rsidR="008C0462" w:rsidRPr="004557F6" w:rsidRDefault="008C0462" w:rsidP="008C0462">
      <w:pPr>
        <w:pStyle w:val="WPNormal"/>
        <w:numPr>
          <w:ilvl w:val="0"/>
          <w:numId w:val="7"/>
        </w:numPr>
        <w:rPr>
          <w:rFonts w:asciiTheme="majorHAnsi" w:hAnsiTheme="majorHAnsi"/>
          <w:color w:val="000000" w:themeColor="text1"/>
          <w:sz w:val="22"/>
          <w:szCs w:val="22"/>
        </w:rPr>
      </w:pPr>
      <w:r w:rsidRPr="004557F6">
        <w:rPr>
          <w:rFonts w:asciiTheme="majorHAnsi" w:hAnsiTheme="majorHAnsi"/>
          <w:color w:val="000000" w:themeColor="text1"/>
          <w:sz w:val="22"/>
          <w:szCs w:val="22"/>
        </w:rPr>
        <w:t xml:space="preserve">be able to identify how the material and political project of European </w:t>
      </w:r>
      <w:r w:rsidR="00AC289E">
        <w:rPr>
          <w:rFonts w:asciiTheme="majorHAnsi" w:hAnsiTheme="majorHAnsi"/>
          <w:color w:val="000000" w:themeColor="text1"/>
          <w:sz w:val="22"/>
          <w:szCs w:val="22"/>
        </w:rPr>
        <w:t>imperialism (extractive and settler colonialism)</w:t>
      </w:r>
      <w:r w:rsidRPr="004557F6">
        <w:rPr>
          <w:rFonts w:asciiTheme="majorHAnsi" w:hAnsiTheme="majorHAnsi"/>
          <w:color w:val="000000" w:themeColor="text1"/>
          <w:sz w:val="22"/>
          <w:szCs w:val="22"/>
        </w:rPr>
        <w:t xml:space="preserve"> was also a cultural project of producing “knowledge” about </w:t>
      </w:r>
      <w:r w:rsidR="00582B35" w:rsidRPr="004557F6">
        <w:rPr>
          <w:rFonts w:asciiTheme="majorHAnsi" w:hAnsiTheme="majorHAnsi"/>
          <w:color w:val="000000" w:themeColor="text1"/>
          <w:sz w:val="22"/>
          <w:szCs w:val="22"/>
        </w:rPr>
        <w:t>“</w:t>
      </w:r>
      <w:r w:rsidRPr="004557F6">
        <w:rPr>
          <w:rFonts w:asciiTheme="majorHAnsi" w:hAnsiTheme="majorHAnsi"/>
          <w:color w:val="000000" w:themeColor="text1"/>
          <w:sz w:val="22"/>
          <w:szCs w:val="22"/>
        </w:rPr>
        <w:t>others</w:t>
      </w:r>
      <w:r w:rsidR="00582B35" w:rsidRPr="004557F6">
        <w:rPr>
          <w:rFonts w:asciiTheme="majorHAnsi" w:hAnsiTheme="majorHAnsi"/>
          <w:color w:val="000000" w:themeColor="text1"/>
          <w:sz w:val="22"/>
          <w:szCs w:val="22"/>
        </w:rPr>
        <w:t>”</w:t>
      </w:r>
      <w:r w:rsidRPr="004557F6">
        <w:rPr>
          <w:rFonts w:asciiTheme="majorHAnsi" w:hAnsiTheme="majorHAnsi"/>
          <w:color w:val="000000" w:themeColor="text1"/>
          <w:sz w:val="22"/>
          <w:szCs w:val="22"/>
        </w:rPr>
        <w:t xml:space="preserve"> and inculcating European value</w:t>
      </w:r>
      <w:r w:rsidR="00582B35" w:rsidRPr="004557F6">
        <w:rPr>
          <w:rFonts w:asciiTheme="majorHAnsi" w:hAnsiTheme="majorHAnsi"/>
          <w:color w:val="000000" w:themeColor="text1"/>
          <w:sz w:val="22"/>
          <w:szCs w:val="22"/>
        </w:rPr>
        <w:t xml:space="preserve">s and ideals on people in Africa, the Americas, </w:t>
      </w:r>
      <w:r w:rsidR="004557F6" w:rsidRPr="004557F6">
        <w:rPr>
          <w:rFonts w:asciiTheme="majorHAnsi" w:hAnsiTheme="majorHAnsi"/>
          <w:color w:val="000000" w:themeColor="text1"/>
          <w:sz w:val="22"/>
          <w:szCs w:val="22"/>
        </w:rPr>
        <w:t>West Asia</w:t>
      </w:r>
      <w:r w:rsidR="00582B35" w:rsidRPr="004557F6">
        <w:rPr>
          <w:rFonts w:asciiTheme="majorHAnsi" w:hAnsiTheme="majorHAnsi"/>
          <w:color w:val="000000" w:themeColor="text1"/>
          <w:sz w:val="22"/>
          <w:szCs w:val="22"/>
        </w:rPr>
        <w:t>, South Asia</w:t>
      </w:r>
      <w:r w:rsidR="004557F6" w:rsidRPr="004557F6">
        <w:rPr>
          <w:rFonts w:asciiTheme="majorHAnsi" w:hAnsiTheme="majorHAnsi"/>
          <w:color w:val="000000" w:themeColor="text1"/>
          <w:sz w:val="22"/>
          <w:szCs w:val="22"/>
        </w:rPr>
        <w:t>, and Southeast Asia</w:t>
      </w:r>
    </w:p>
    <w:p w14:paraId="26B25D55" w14:textId="4D9B4011" w:rsidR="008C0462" w:rsidRPr="004557F6" w:rsidRDefault="008C0462" w:rsidP="008C0462">
      <w:pPr>
        <w:pStyle w:val="WPNormal"/>
        <w:numPr>
          <w:ilvl w:val="0"/>
          <w:numId w:val="7"/>
        </w:numPr>
        <w:rPr>
          <w:rFonts w:asciiTheme="majorHAnsi" w:hAnsiTheme="majorHAnsi"/>
          <w:color w:val="000000" w:themeColor="text1"/>
          <w:sz w:val="22"/>
          <w:szCs w:val="22"/>
        </w:rPr>
      </w:pPr>
      <w:r w:rsidRPr="004557F6">
        <w:rPr>
          <w:rFonts w:asciiTheme="majorHAnsi" w:hAnsiTheme="majorHAnsi"/>
          <w:color w:val="000000" w:themeColor="text1"/>
          <w:sz w:val="22"/>
          <w:szCs w:val="22"/>
        </w:rPr>
        <w:t xml:space="preserve">be able to differentiate between ideas of resistance, decolonization, and Indigenization, </w:t>
      </w:r>
    </w:p>
    <w:p w14:paraId="2FCB714A" w14:textId="77777777" w:rsidR="008C0462" w:rsidRPr="004557F6" w:rsidRDefault="008C0462" w:rsidP="008C0462">
      <w:pPr>
        <w:pStyle w:val="WPNormal"/>
        <w:numPr>
          <w:ilvl w:val="0"/>
          <w:numId w:val="7"/>
        </w:numPr>
        <w:rPr>
          <w:rFonts w:asciiTheme="majorHAnsi" w:hAnsiTheme="majorHAnsi"/>
          <w:color w:val="000000" w:themeColor="text1"/>
          <w:sz w:val="22"/>
          <w:szCs w:val="22"/>
        </w:rPr>
      </w:pPr>
      <w:r w:rsidRPr="004557F6">
        <w:rPr>
          <w:rFonts w:asciiTheme="majorHAnsi" w:hAnsiTheme="majorHAnsi"/>
          <w:color w:val="000000" w:themeColor="text1"/>
          <w:sz w:val="22"/>
          <w:szCs w:val="22"/>
        </w:rPr>
        <w:t>develop skills in the analysis of critical and creative texts</w:t>
      </w:r>
    </w:p>
    <w:p w14:paraId="2AC5F1A9" w14:textId="77777777" w:rsidR="008C0462" w:rsidRPr="004557F6" w:rsidRDefault="008C0462" w:rsidP="008C0462">
      <w:pPr>
        <w:pStyle w:val="WPNormal"/>
        <w:numPr>
          <w:ilvl w:val="0"/>
          <w:numId w:val="7"/>
        </w:numPr>
        <w:rPr>
          <w:rFonts w:asciiTheme="majorHAnsi" w:hAnsiTheme="majorHAnsi"/>
          <w:color w:val="000000" w:themeColor="text1"/>
          <w:sz w:val="22"/>
          <w:szCs w:val="22"/>
        </w:rPr>
      </w:pPr>
      <w:r w:rsidRPr="004557F6">
        <w:rPr>
          <w:rFonts w:asciiTheme="majorHAnsi" w:hAnsiTheme="majorHAnsi"/>
          <w:color w:val="000000" w:themeColor="text1"/>
          <w:sz w:val="22"/>
          <w:szCs w:val="22"/>
        </w:rPr>
        <w:t>develop oral and written communication skills, focused on critical analysis</w:t>
      </w:r>
    </w:p>
    <w:p w14:paraId="57F5B5C0" w14:textId="5985F24E" w:rsidR="00582B35" w:rsidRPr="004557F6" w:rsidRDefault="008C0462" w:rsidP="00437D55">
      <w:pPr>
        <w:pStyle w:val="WPNormal"/>
        <w:numPr>
          <w:ilvl w:val="0"/>
          <w:numId w:val="7"/>
        </w:numPr>
        <w:rPr>
          <w:rFonts w:asciiTheme="majorHAnsi" w:hAnsiTheme="majorHAnsi"/>
          <w:color w:val="000000" w:themeColor="text1"/>
          <w:sz w:val="22"/>
          <w:szCs w:val="22"/>
        </w:rPr>
      </w:pPr>
      <w:r w:rsidRPr="004557F6">
        <w:rPr>
          <w:rFonts w:asciiTheme="majorHAnsi" w:hAnsiTheme="majorHAnsi"/>
          <w:color w:val="000000" w:themeColor="text1"/>
          <w:sz w:val="22"/>
          <w:szCs w:val="22"/>
        </w:rPr>
        <w:t>develop skills in critical self-reflection</w:t>
      </w:r>
    </w:p>
    <w:p w14:paraId="6F1FDA30" w14:textId="18BFE534" w:rsidR="00B57C51" w:rsidRPr="004557F6" w:rsidRDefault="00072D1C" w:rsidP="00437D55">
      <w:pPr>
        <w:pStyle w:val="NormalWeb"/>
        <w:spacing w:before="0" w:beforeAutospacing="0" w:after="0" w:afterAutospacing="0"/>
        <w:rPr>
          <w:rFonts w:asciiTheme="majorHAnsi" w:hAnsiTheme="majorHAnsi" w:cs="Arial"/>
          <w:color w:val="000000" w:themeColor="text1"/>
          <w:sz w:val="22"/>
          <w:szCs w:val="22"/>
        </w:rPr>
      </w:pPr>
      <w:r w:rsidRPr="004557F6">
        <w:rPr>
          <w:rFonts w:asciiTheme="majorHAnsi" w:hAnsiTheme="majorHAnsi" w:cs="Arial"/>
          <w:color w:val="000000" w:themeColor="text1"/>
          <w:sz w:val="22"/>
          <w:szCs w:val="22"/>
        </w:rPr>
        <w:lastRenderedPageBreak/>
        <w:t>S</w:t>
      </w:r>
      <w:r w:rsidR="00B57C51" w:rsidRPr="004557F6">
        <w:rPr>
          <w:rFonts w:asciiTheme="majorHAnsi" w:hAnsiTheme="majorHAnsi" w:cs="Arial"/>
          <w:color w:val="000000" w:themeColor="text1"/>
          <w:sz w:val="22"/>
          <w:szCs w:val="22"/>
        </w:rPr>
        <w:t xml:space="preserve">tudents will read and </w:t>
      </w:r>
      <w:r w:rsidR="002169E9" w:rsidRPr="004557F6">
        <w:rPr>
          <w:rFonts w:asciiTheme="majorHAnsi" w:hAnsiTheme="majorHAnsi" w:cs="Arial"/>
          <w:color w:val="000000" w:themeColor="text1"/>
          <w:sz w:val="22"/>
          <w:szCs w:val="22"/>
        </w:rPr>
        <w:t xml:space="preserve">engage with </w:t>
      </w:r>
      <w:r w:rsidR="00B57C51" w:rsidRPr="004557F6">
        <w:rPr>
          <w:rFonts w:asciiTheme="majorHAnsi" w:hAnsiTheme="majorHAnsi" w:cs="Arial"/>
          <w:color w:val="000000" w:themeColor="text1"/>
          <w:sz w:val="22"/>
          <w:szCs w:val="22"/>
        </w:rPr>
        <w:t xml:space="preserve">theoretical and critical readings </w:t>
      </w:r>
      <w:r w:rsidRPr="004557F6">
        <w:rPr>
          <w:rFonts w:asciiTheme="majorHAnsi" w:hAnsiTheme="majorHAnsi" w:cs="Arial"/>
          <w:color w:val="000000" w:themeColor="text1"/>
          <w:sz w:val="22"/>
          <w:szCs w:val="22"/>
        </w:rPr>
        <w:t xml:space="preserve">in relation to a wide variety of examples of cultural production, </w:t>
      </w:r>
      <w:r w:rsidR="00B57C51" w:rsidRPr="004557F6">
        <w:rPr>
          <w:rFonts w:asciiTheme="majorHAnsi" w:hAnsiTheme="majorHAnsi" w:cs="Arial"/>
          <w:color w:val="000000" w:themeColor="text1"/>
          <w:sz w:val="22"/>
          <w:szCs w:val="22"/>
        </w:rPr>
        <w:t>including literature,</w:t>
      </w:r>
      <w:r w:rsidR="002169E9" w:rsidRPr="004557F6">
        <w:rPr>
          <w:rFonts w:asciiTheme="majorHAnsi" w:hAnsiTheme="majorHAnsi" w:cs="Arial"/>
          <w:color w:val="000000" w:themeColor="text1"/>
          <w:sz w:val="22"/>
          <w:szCs w:val="22"/>
        </w:rPr>
        <w:t xml:space="preserve"> documentary</w:t>
      </w:r>
      <w:r w:rsidR="00B57C51" w:rsidRPr="004557F6">
        <w:rPr>
          <w:rFonts w:asciiTheme="majorHAnsi" w:hAnsiTheme="majorHAnsi" w:cs="Arial"/>
          <w:color w:val="000000" w:themeColor="text1"/>
          <w:sz w:val="22"/>
          <w:szCs w:val="22"/>
        </w:rPr>
        <w:t xml:space="preserve"> film, advertising, and cultural practices. Of particular interest for us is the ongoing project of decolonization and </w:t>
      </w:r>
      <w:r w:rsidR="002169E9" w:rsidRPr="004557F6">
        <w:rPr>
          <w:rFonts w:asciiTheme="majorHAnsi" w:hAnsiTheme="majorHAnsi" w:cs="Arial"/>
          <w:color w:val="000000" w:themeColor="text1"/>
          <w:sz w:val="22"/>
          <w:szCs w:val="22"/>
        </w:rPr>
        <w:t>our roles within that process</w:t>
      </w:r>
      <w:r w:rsidR="00B57C51" w:rsidRPr="004557F6">
        <w:rPr>
          <w:rFonts w:asciiTheme="majorHAnsi" w:hAnsiTheme="majorHAnsi" w:cs="Arial"/>
          <w:color w:val="000000" w:themeColor="text1"/>
          <w:sz w:val="22"/>
          <w:szCs w:val="22"/>
        </w:rPr>
        <w:t>. As a result, while we will focus on “theories” of colonialism, identity, power, race, etc., we will seek to do so in a way that is engaged – with each other, with our own assumptions, with the structure of the uni</w:t>
      </w:r>
      <w:r w:rsidR="00C21BE9" w:rsidRPr="004557F6">
        <w:rPr>
          <w:rFonts w:asciiTheme="majorHAnsi" w:hAnsiTheme="majorHAnsi" w:cs="Arial"/>
          <w:color w:val="000000" w:themeColor="text1"/>
          <w:sz w:val="22"/>
          <w:szCs w:val="22"/>
        </w:rPr>
        <w:t xml:space="preserve">versity, </w:t>
      </w:r>
      <w:r w:rsidR="00B57C51" w:rsidRPr="004557F6">
        <w:rPr>
          <w:rFonts w:asciiTheme="majorHAnsi" w:hAnsiTheme="majorHAnsi" w:cs="Arial"/>
          <w:color w:val="000000" w:themeColor="text1"/>
          <w:sz w:val="22"/>
          <w:szCs w:val="22"/>
        </w:rPr>
        <w:t>etc.</w:t>
      </w:r>
    </w:p>
    <w:p w14:paraId="28776D95" w14:textId="77777777" w:rsidR="00437D55" w:rsidRPr="002169E9" w:rsidRDefault="00437D55" w:rsidP="00B57C51">
      <w:pPr>
        <w:rPr>
          <w:rFonts w:asciiTheme="majorHAnsi" w:hAnsiTheme="majorHAnsi" w:cs="Arial"/>
          <w:color w:val="215868" w:themeColor="accent5" w:themeShade="80"/>
          <w:sz w:val="22"/>
          <w:szCs w:val="22"/>
        </w:rPr>
      </w:pPr>
    </w:p>
    <w:p w14:paraId="57C15E43" w14:textId="77777777" w:rsidR="00B57C51" w:rsidRPr="004557F6" w:rsidRDefault="00B57C51" w:rsidP="00B57C51">
      <w:pPr>
        <w:rPr>
          <w:rFonts w:asciiTheme="majorHAnsi" w:hAnsiTheme="majorHAnsi" w:cs="Arial"/>
          <w:color w:val="000000" w:themeColor="text1"/>
          <w:sz w:val="22"/>
          <w:szCs w:val="22"/>
        </w:rPr>
      </w:pPr>
      <w:r w:rsidRPr="004557F6">
        <w:rPr>
          <w:rFonts w:asciiTheme="majorHAnsi" w:hAnsiTheme="majorHAnsi" w:cs="Arial"/>
          <w:color w:val="000000" w:themeColor="text1"/>
          <w:sz w:val="22"/>
          <w:szCs w:val="22"/>
        </w:rPr>
        <w:t>A number of general questions will shape our readings and discussions:</w:t>
      </w:r>
    </w:p>
    <w:p w14:paraId="304A1365" w14:textId="755AA090" w:rsidR="00B57C51" w:rsidRPr="004557F6" w:rsidRDefault="002169E9" w:rsidP="00B57C51">
      <w:pPr>
        <w:pStyle w:val="NormalWeb"/>
        <w:numPr>
          <w:ilvl w:val="0"/>
          <w:numId w:val="1"/>
        </w:numPr>
        <w:spacing w:before="0" w:beforeAutospacing="0" w:after="0" w:afterAutospacing="0"/>
        <w:ind w:left="714" w:hanging="357"/>
        <w:rPr>
          <w:rFonts w:asciiTheme="majorHAnsi" w:hAnsiTheme="majorHAnsi" w:cs="Arial"/>
          <w:b/>
          <w:color w:val="000000" w:themeColor="text1"/>
          <w:sz w:val="22"/>
          <w:szCs w:val="22"/>
        </w:rPr>
      </w:pPr>
      <w:r w:rsidRPr="004557F6">
        <w:rPr>
          <w:rFonts w:asciiTheme="majorHAnsi" w:hAnsiTheme="majorHAnsi" w:cs="Arial"/>
          <w:color w:val="000000" w:themeColor="text1"/>
          <w:sz w:val="22"/>
          <w:szCs w:val="22"/>
        </w:rPr>
        <w:t>How are colonialism and decolonization cultural projects related to material and political structures?</w:t>
      </w:r>
    </w:p>
    <w:p w14:paraId="24D6E87A" w14:textId="13E39D66" w:rsidR="00B57C51" w:rsidRPr="004557F6" w:rsidRDefault="00B57C51" w:rsidP="00B57C51">
      <w:pPr>
        <w:pStyle w:val="NormalWeb"/>
        <w:numPr>
          <w:ilvl w:val="0"/>
          <w:numId w:val="1"/>
        </w:numPr>
        <w:spacing w:before="0" w:beforeAutospacing="0" w:after="0" w:afterAutospacing="0"/>
        <w:ind w:left="714" w:hanging="357"/>
        <w:rPr>
          <w:rFonts w:asciiTheme="majorHAnsi" w:hAnsiTheme="majorHAnsi" w:cs="Arial"/>
          <w:b/>
          <w:color w:val="000000" w:themeColor="text1"/>
          <w:sz w:val="22"/>
          <w:szCs w:val="22"/>
        </w:rPr>
      </w:pPr>
      <w:r w:rsidRPr="004557F6">
        <w:rPr>
          <w:rFonts w:asciiTheme="majorHAnsi" w:hAnsiTheme="majorHAnsi" w:cs="Arial"/>
          <w:color w:val="000000" w:themeColor="text1"/>
          <w:sz w:val="22"/>
          <w:szCs w:val="22"/>
        </w:rPr>
        <w:t xml:space="preserve">How do </w:t>
      </w:r>
      <w:r w:rsidR="00AC289E">
        <w:rPr>
          <w:rFonts w:asciiTheme="majorHAnsi" w:hAnsiTheme="majorHAnsi" w:cs="Arial"/>
          <w:color w:val="000000" w:themeColor="text1"/>
          <w:sz w:val="22"/>
          <w:szCs w:val="22"/>
        </w:rPr>
        <w:t xml:space="preserve">practices of </w:t>
      </w:r>
      <w:r w:rsidRPr="004557F6">
        <w:rPr>
          <w:rFonts w:asciiTheme="majorHAnsi" w:hAnsiTheme="majorHAnsi" w:cs="Arial"/>
          <w:color w:val="000000" w:themeColor="text1"/>
          <w:sz w:val="22"/>
          <w:szCs w:val="22"/>
        </w:rPr>
        <w:t>representation reflect and shape knowledge, identity, and structures of power?</w:t>
      </w:r>
    </w:p>
    <w:p w14:paraId="63A1618A" w14:textId="5A1AEEF8" w:rsidR="00B57C51" w:rsidRPr="004557F6" w:rsidRDefault="00B57C51" w:rsidP="00B57C51">
      <w:pPr>
        <w:pStyle w:val="NormalWeb"/>
        <w:numPr>
          <w:ilvl w:val="0"/>
          <w:numId w:val="1"/>
        </w:numPr>
        <w:spacing w:before="0" w:beforeAutospacing="0" w:after="0" w:afterAutospacing="0"/>
        <w:ind w:left="714" w:hanging="357"/>
        <w:rPr>
          <w:rFonts w:asciiTheme="majorHAnsi" w:hAnsiTheme="majorHAnsi" w:cs="Arial"/>
          <w:b/>
          <w:color w:val="000000" w:themeColor="text1"/>
          <w:sz w:val="22"/>
          <w:szCs w:val="22"/>
        </w:rPr>
      </w:pPr>
      <w:r w:rsidRPr="004557F6">
        <w:rPr>
          <w:rFonts w:asciiTheme="majorHAnsi" w:hAnsiTheme="majorHAnsi" w:cs="Arial"/>
          <w:color w:val="000000" w:themeColor="text1"/>
          <w:sz w:val="22"/>
          <w:szCs w:val="22"/>
        </w:rPr>
        <w:t>How have literature and other forms of cultural</w:t>
      </w:r>
      <w:r w:rsidR="00582B35" w:rsidRPr="004557F6">
        <w:rPr>
          <w:rFonts w:asciiTheme="majorHAnsi" w:hAnsiTheme="majorHAnsi" w:cs="Arial"/>
          <w:color w:val="000000" w:themeColor="text1"/>
          <w:sz w:val="22"/>
          <w:szCs w:val="22"/>
        </w:rPr>
        <w:t xml:space="preserve"> production been used to enforce – and challenge – </w:t>
      </w:r>
      <w:r w:rsidRPr="004557F6">
        <w:rPr>
          <w:rFonts w:asciiTheme="majorHAnsi" w:hAnsiTheme="majorHAnsi" w:cs="Arial"/>
          <w:color w:val="000000" w:themeColor="text1"/>
          <w:sz w:val="22"/>
          <w:szCs w:val="22"/>
        </w:rPr>
        <w:t>colonial oppression?</w:t>
      </w:r>
    </w:p>
    <w:p w14:paraId="4127E770" w14:textId="00B7E3E4" w:rsidR="00B57C51" w:rsidRPr="004557F6" w:rsidRDefault="00B57C51" w:rsidP="00B57C51">
      <w:pPr>
        <w:pStyle w:val="NormalWeb"/>
        <w:numPr>
          <w:ilvl w:val="0"/>
          <w:numId w:val="1"/>
        </w:numPr>
        <w:spacing w:before="0" w:beforeAutospacing="0" w:after="0" w:afterAutospacing="0"/>
        <w:ind w:left="714" w:hanging="357"/>
        <w:rPr>
          <w:rFonts w:asciiTheme="majorHAnsi" w:hAnsiTheme="majorHAnsi" w:cs="Arial"/>
          <w:b/>
          <w:color w:val="000000" w:themeColor="text1"/>
          <w:sz w:val="22"/>
          <w:szCs w:val="22"/>
        </w:rPr>
      </w:pPr>
      <w:r w:rsidRPr="004557F6">
        <w:rPr>
          <w:rFonts w:asciiTheme="majorHAnsi" w:hAnsiTheme="majorHAnsi" w:cs="Arial"/>
          <w:color w:val="000000" w:themeColor="text1"/>
          <w:sz w:val="22"/>
          <w:szCs w:val="22"/>
        </w:rPr>
        <w:t>How is the development of European modernity (for instance, the nation and nationalism, individualism, democracy, human rights, etc</w:t>
      </w:r>
      <w:r w:rsidR="00892AAE" w:rsidRPr="004557F6">
        <w:rPr>
          <w:rFonts w:asciiTheme="majorHAnsi" w:hAnsiTheme="majorHAnsi" w:cs="Arial"/>
          <w:color w:val="000000" w:themeColor="text1"/>
          <w:sz w:val="22"/>
          <w:szCs w:val="22"/>
        </w:rPr>
        <w:t>.</w:t>
      </w:r>
      <w:r w:rsidRPr="004557F6">
        <w:rPr>
          <w:rFonts w:asciiTheme="majorHAnsi" w:hAnsiTheme="majorHAnsi" w:cs="Arial"/>
          <w:color w:val="000000" w:themeColor="text1"/>
          <w:sz w:val="22"/>
          <w:szCs w:val="22"/>
        </w:rPr>
        <w:t>) related to the project of conquest and colonial rule?</w:t>
      </w:r>
    </w:p>
    <w:p w14:paraId="32E69AA4" w14:textId="010921E6" w:rsidR="00B57C51" w:rsidRPr="004557F6" w:rsidRDefault="00B57C51" w:rsidP="00072D1C">
      <w:pPr>
        <w:pStyle w:val="NormalWeb"/>
        <w:numPr>
          <w:ilvl w:val="0"/>
          <w:numId w:val="1"/>
        </w:numPr>
        <w:spacing w:before="0" w:beforeAutospacing="0" w:after="0" w:afterAutospacing="0"/>
        <w:ind w:left="714" w:hanging="357"/>
        <w:rPr>
          <w:rFonts w:asciiTheme="majorHAnsi" w:hAnsiTheme="majorHAnsi" w:cs="Arial"/>
          <w:b/>
          <w:color w:val="000000" w:themeColor="text1"/>
          <w:sz w:val="22"/>
          <w:szCs w:val="22"/>
        </w:rPr>
      </w:pPr>
      <w:r w:rsidRPr="004557F6">
        <w:rPr>
          <w:rFonts w:asciiTheme="majorHAnsi" w:hAnsiTheme="majorHAnsi" w:cs="Arial"/>
          <w:color w:val="000000" w:themeColor="text1"/>
          <w:sz w:val="22"/>
          <w:szCs w:val="22"/>
        </w:rPr>
        <w:t>What is the distinction between resistan</w:t>
      </w:r>
      <w:r w:rsidR="0029279F" w:rsidRPr="004557F6">
        <w:rPr>
          <w:rFonts w:asciiTheme="majorHAnsi" w:hAnsiTheme="majorHAnsi" w:cs="Arial"/>
          <w:color w:val="000000" w:themeColor="text1"/>
          <w:sz w:val="22"/>
          <w:szCs w:val="22"/>
        </w:rPr>
        <w:t xml:space="preserve">ce, subversion, liberation, </w:t>
      </w:r>
      <w:r w:rsidRPr="004557F6">
        <w:rPr>
          <w:rFonts w:asciiTheme="majorHAnsi" w:hAnsiTheme="majorHAnsi" w:cs="Arial"/>
          <w:color w:val="000000" w:themeColor="text1"/>
          <w:sz w:val="22"/>
          <w:szCs w:val="22"/>
        </w:rPr>
        <w:t>decolonization</w:t>
      </w:r>
      <w:r w:rsidR="0029279F" w:rsidRPr="004557F6">
        <w:rPr>
          <w:rFonts w:asciiTheme="majorHAnsi" w:hAnsiTheme="majorHAnsi" w:cs="Arial"/>
          <w:color w:val="000000" w:themeColor="text1"/>
          <w:sz w:val="22"/>
          <w:szCs w:val="22"/>
        </w:rPr>
        <w:t xml:space="preserve"> and Indigenization</w:t>
      </w:r>
      <w:r w:rsidRPr="004557F6">
        <w:rPr>
          <w:rFonts w:asciiTheme="majorHAnsi" w:hAnsiTheme="majorHAnsi" w:cs="Arial"/>
          <w:color w:val="000000" w:themeColor="text1"/>
          <w:sz w:val="22"/>
          <w:szCs w:val="22"/>
        </w:rPr>
        <w:t>? And how are these different ideas related?</w:t>
      </w:r>
    </w:p>
    <w:p w14:paraId="53C74F15" w14:textId="77777777" w:rsidR="00B57C51" w:rsidRPr="004557F6" w:rsidRDefault="00B57C51" w:rsidP="00B57C51">
      <w:pPr>
        <w:pStyle w:val="NormalWeb"/>
        <w:numPr>
          <w:ilvl w:val="0"/>
          <w:numId w:val="1"/>
        </w:numPr>
        <w:spacing w:before="0" w:beforeAutospacing="0" w:after="0" w:afterAutospacing="0"/>
        <w:ind w:left="714" w:hanging="357"/>
        <w:rPr>
          <w:rFonts w:asciiTheme="majorHAnsi" w:hAnsiTheme="majorHAnsi" w:cs="Arial"/>
          <w:b/>
          <w:color w:val="000000" w:themeColor="text1"/>
          <w:sz w:val="22"/>
          <w:szCs w:val="22"/>
        </w:rPr>
      </w:pPr>
      <w:r w:rsidRPr="004557F6">
        <w:rPr>
          <w:rFonts w:asciiTheme="majorHAnsi" w:hAnsiTheme="majorHAnsi" w:cs="Arial"/>
          <w:color w:val="000000" w:themeColor="text1"/>
          <w:sz w:val="22"/>
          <w:szCs w:val="22"/>
        </w:rPr>
        <w:t>How do racialized, gendered, classed identities intersect in relation to colonialism and decolonization?</w:t>
      </w:r>
    </w:p>
    <w:p w14:paraId="2031B9BD" w14:textId="03E1C9DC" w:rsidR="00B57C51" w:rsidRPr="004557F6" w:rsidRDefault="00B57C51" w:rsidP="00B57C51">
      <w:pPr>
        <w:pStyle w:val="NormalWeb"/>
        <w:numPr>
          <w:ilvl w:val="0"/>
          <w:numId w:val="1"/>
        </w:numPr>
        <w:spacing w:before="0" w:beforeAutospacing="0" w:after="0" w:afterAutospacing="0"/>
        <w:rPr>
          <w:rFonts w:asciiTheme="majorHAnsi" w:hAnsiTheme="majorHAnsi" w:cs="Arial"/>
          <w:b/>
          <w:i/>
          <w:iCs/>
          <w:color w:val="000000" w:themeColor="text1"/>
          <w:sz w:val="22"/>
          <w:szCs w:val="22"/>
        </w:rPr>
      </w:pPr>
      <w:r w:rsidRPr="004557F6">
        <w:rPr>
          <w:rFonts w:asciiTheme="majorHAnsi" w:hAnsiTheme="majorHAnsi" w:cs="Arial"/>
          <w:i/>
          <w:iCs/>
          <w:color w:val="000000" w:themeColor="text1"/>
          <w:sz w:val="22"/>
          <w:szCs w:val="22"/>
        </w:rPr>
        <w:t>How do “we” experience colonialism?</w:t>
      </w:r>
    </w:p>
    <w:p w14:paraId="2EAF4AB9" w14:textId="40F98E82" w:rsidR="00B57C51" w:rsidRPr="004557F6" w:rsidRDefault="00B57C51" w:rsidP="00B57C51">
      <w:pPr>
        <w:pStyle w:val="NormalWeb"/>
        <w:numPr>
          <w:ilvl w:val="0"/>
          <w:numId w:val="1"/>
        </w:numPr>
        <w:spacing w:before="0" w:beforeAutospacing="0" w:after="0" w:afterAutospacing="0"/>
        <w:rPr>
          <w:rFonts w:asciiTheme="majorHAnsi" w:hAnsiTheme="majorHAnsi" w:cs="Arial"/>
          <w:b/>
          <w:i/>
          <w:iCs/>
          <w:color w:val="000000" w:themeColor="text1"/>
          <w:sz w:val="22"/>
          <w:szCs w:val="22"/>
        </w:rPr>
      </w:pPr>
      <w:r w:rsidRPr="004557F6">
        <w:rPr>
          <w:rFonts w:asciiTheme="majorHAnsi" w:hAnsiTheme="majorHAnsi" w:cs="Arial"/>
          <w:i/>
          <w:iCs/>
          <w:color w:val="000000" w:themeColor="text1"/>
          <w:sz w:val="22"/>
          <w:szCs w:val="22"/>
        </w:rPr>
        <w:t>How do/can we participate in practices/process</w:t>
      </w:r>
      <w:r w:rsidR="00892AAE" w:rsidRPr="004557F6">
        <w:rPr>
          <w:rFonts w:asciiTheme="majorHAnsi" w:hAnsiTheme="majorHAnsi" w:cs="Arial"/>
          <w:i/>
          <w:iCs/>
          <w:color w:val="000000" w:themeColor="text1"/>
          <w:sz w:val="22"/>
          <w:szCs w:val="22"/>
        </w:rPr>
        <w:t>es</w:t>
      </w:r>
      <w:r w:rsidRPr="004557F6">
        <w:rPr>
          <w:rFonts w:asciiTheme="majorHAnsi" w:hAnsiTheme="majorHAnsi" w:cs="Arial"/>
          <w:i/>
          <w:iCs/>
          <w:color w:val="000000" w:themeColor="text1"/>
          <w:sz w:val="22"/>
          <w:szCs w:val="22"/>
        </w:rPr>
        <w:t xml:space="preserve"> of decolonization, particularly in relation to culture</w:t>
      </w:r>
      <w:r w:rsidR="00892AAE" w:rsidRPr="004557F6">
        <w:rPr>
          <w:rFonts w:asciiTheme="majorHAnsi" w:hAnsiTheme="majorHAnsi" w:cs="Arial"/>
          <w:i/>
          <w:iCs/>
          <w:color w:val="000000" w:themeColor="text1"/>
          <w:sz w:val="22"/>
          <w:szCs w:val="22"/>
        </w:rPr>
        <w:t>?</w:t>
      </w:r>
    </w:p>
    <w:p w14:paraId="15D2647D" w14:textId="6A7405FA" w:rsidR="00B57C51" w:rsidRPr="002169E9" w:rsidRDefault="00B57C51" w:rsidP="002169E9">
      <w:pPr>
        <w:pStyle w:val="NormalWeb"/>
        <w:spacing w:before="0" w:beforeAutospacing="0" w:after="0" w:afterAutospacing="0"/>
        <w:rPr>
          <w:rFonts w:asciiTheme="majorHAnsi" w:hAnsiTheme="majorHAnsi" w:cs="Arial"/>
          <w:b/>
          <w:i/>
          <w:iCs/>
          <w:color w:val="215868" w:themeColor="accent5" w:themeShade="80"/>
          <w:sz w:val="22"/>
          <w:szCs w:val="22"/>
        </w:rPr>
      </w:pPr>
    </w:p>
    <w:p w14:paraId="00164987" w14:textId="7F8E0C66" w:rsidR="002169E9" w:rsidRPr="004557F6" w:rsidRDefault="002169E9" w:rsidP="002169E9">
      <w:pPr>
        <w:pStyle w:val="NormalWeb"/>
        <w:spacing w:before="0" w:beforeAutospacing="0" w:after="0" w:afterAutospacing="0"/>
        <w:rPr>
          <w:rFonts w:asciiTheme="majorHAnsi" w:hAnsiTheme="majorHAnsi" w:cs="Arial"/>
          <w:color w:val="000000" w:themeColor="text1"/>
          <w:sz w:val="22"/>
          <w:szCs w:val="22"/>
        </w:rPr>
      </w:pPr>
      <w:r w:rsidRPr="004557F6">
        <w:rPr>
          <w:rFonts w:asciiTheme="majorHAnsi" w:hAnsiTheme="majorHAnsi" w:cs="Arial"/>
          <w:iCs/>
          <w:color w:val="000000" w:themeColor="text1"/>
          <w:sz w:val="22"/>
          <w:szCs w:val="22"/>
        </w:rPr>
        <w:t xml:space="preserve">In order </w:t>
      </w:r>
      <w:r w:rsidR="00AC289E">
        <w:rPr>
          <w:rFonts w:asciiTheme="majorHAnsi" w:hAnsiTheme="majorHAnsi" w:cs="Arial"/>
          <w:iCs/>
          <w:color w:val="000000" w:themeColor="text1"/>
          <w:sz w:val="22"/>
          <w:szCs w:val="22"/>
        </w:rPr>
        <w:t xml:space="preserve">to create a </w:t>
      </w:r>
      <w:r w:rsidRPr="004557F6">
        <w:rPr>
          <w:rFonts w:asciiTheme="majorHAnsi" w:hAnsiTheme="majorHAnsi" w:cs="Arial"/>
          <w:iCs/>
          <w:color w:val="000000" w:themeColor="text1"/>
          <w:sz w:val="22"/>
          <w:szCs w:val="22"/>
        </w:rPr>
        <w:t xml:space="preserve">productive learning spaces, it is very important that students prepare for </w:t>
      </w:r>
      <w:r w:rsidR="00AC289E">
        <w:rPr>
          <w:rFonts w:asciiTheme="majorHAnsi" w:hAnsiTheme="majorHAnsi" w:cs="Arial"/>
          <w:iCs/>
          <w:color w:val="000000" w:themeColor="text1"/>
          <w:sz w:val="22"/>
          <w:szCs w:val="22"/>
        </w:rPr>
        <w:t>classes by completing required readings and viewings, and reviewing the discussion activities identified in the agenda for the class meeting</w:t>
      </w:r>
      <w:r w:rsidRPr="004557F6">
        <w:rPr>
          <w:rFonts w:asciiTheme="majorHAnsi" w:hAnsiTheme="majorHAnsi" w:cs="Arial"/>
          <w:iCs/>
          <w:color w:val="000000" w:themeColor="text1"/>
          <w:sz w:val="22"/>
          <w:szCs w:val="22"/>
        </w:rPr>
        <w:t>. Course material deals with ongoing and historical explanations of, and reflections on, colonial violence, oppression, and resistance. As a result,</w:t>
      </w:r>
      <w:r w:rsidR="004557F6">
        <w:rPr>
          <w:rFonts w:asciiTheme="majorHAnsi" w:hAnsiTheme="majorHAnsi" w:cs="Arial"/>
          <w:iCs/>
          <w:color w:val="000000" w:themeColor="text1"/>
          <w:sz w:val="22"/>
          <w:szCs w:val="22"/>
        </w:rPr>
        <w:t xml:space="preserve"> some</w:t>
      </w:r>
      <w:r w:rsidRPr="004557F6">
        <w:rPr>
          <w:rFonts w:asciiTheme="majorHAnsi" w:hAnsiTheme="majorHAnsi" w:cs="Arial"/>
          <w:iCs/>
          <w:color w:val="000000" w:themeColor="text1"/>
          <w:sz w:val="22"/>
          <w:szCs w:val="22"/>
        </w:rPr>
        <w:t xml:space="preserve"> ideas, and perspectives may challenge our perceptions of ourselves and our roles in the world, our understanding of racial, cultural, and gender identities, or our </w:t>
      </w:r>
      <w:r w:rsidR="004557F6">
        <w:rPr>
          <w:rFonts w:asciiTheme="majorHAnsi" w:hAnsiTheme="majorHAnsi" w:cs="Arial"/>
          <w:iCs/>
          <w:color w:val="000000" w:themeColor="text1"/>
          <w:sz w:val="22"/>
          <w:szCs w:val="22"/>
        </w:rPr>
        <w:t>understanding of history</w:t>
      </w:r>
      <w:r w:rsidRPr="004557F6">
        <w:rPr>
          <w:rFonts w:asciiTheme="majorHAnsi" w:hAnsiTheme="majorHAnsi" w:cs="Arial"/>
          <w:iCs/>
          <w:color w:val="000000" w:themeColor="text1"/>
          <w:sz w:val="22"/>
          <w:szCs w:val="22"/>
        </w:rPr>
        <w:t xml:space="preserve">; images and stories may be emotionally difficult to view, read, or discuss, at times. </w:t>
      </w:r>
      <w:r w:rsidRPr="004557F6">
        <w:rPr>
          <w:rFonts w:asciiTheme="majorHAnsi" w:hAnsiTheme="majorHAnsi" w:cs="Arial"/>
          <w:color w:val="000000" w:themeColor="text1"/>
          <w:sz w:val="22"/>
          <w:szCs w:val="22"/>
        </w:rPr>
        <w:t>Not everyone in the class will have previously thought or spoken about many of the issues we will discuss, but all of us are impacted by colonialism in some way; for some of us, our experience of on-going colonialism is more conscious or visible than it is for others</w:t>
      </w:r>
      <w:r w:rsidR="004557F6">
        <w:rPr>
          <w:rFonts w:asciiTheme="majorHAnsi" w:hAnsiTheme="majorHAnsi" w:cs="Arial"/>
          <w:color w:val="000000" w:themeColor="text1"/>
          <w:sz w:val="22"/>
          <w:szCs w:val="22"/>
        </w:rPr>
        <w:t>. W</w:t>
      </w:r>
      <w:r w:rsidRPr="004557F6">
        <w:rPr>
          <w:rFonts w:asciiTheme="majorHAnsi" w:hAnsiTheme="majorHAnsi" w:cs="Arial"/>
          <w:color w:val="000000" w:themeColor="text1"/>
          <w:sz w:val="22"/>
          <w:szCs w:val="22"/>
        </w:rPr>
        <w:t xml:space="preserve">e will seek to </w:t>
      </w:r>
      <w:r w:rsidR="004557F6">
        <w:rPr>
          <w:rFonts w:asciiTheme="majorHAnsi" w:hAnsiTheme="majorHAnsi" w:cs="Arial"/>
          <w:color w:val="000000" w:themeColor="text1"/>
          <w:sz w:val="22"/>
          <w:szCs w:val="22"/>
        </w:rPr>
        <w:t xml:space="preserve">understand how </w:t>
      </w:r>
      <w:r w:rsidRPr="004557F6">
        <w:rPr>
          <w:rFonts w:asciiTheme="majorHAnsi" w:hAnsiTheme="majorHAnsi" w:cs="Arial"/>
          <w:color w:val="000000" w:themeColor="text1"/>
          <w:sz w:val="22"/>
          <w:szCs w:val="22"/>
        </w:rPr>
        <w:t>colonialism has manifested in different regions and at different times in distinct ways. It is important to be open to the ideas of others, to share our ideas in a respectful way, and to recognize and value our differences (in experience and perspective) as part of the process of learning. We all have something to contribute and to learn, as a community.</w:t>
      </w:r>
    </w:p>
    <w:p w14:paraId="57E80D31" w14:textId="394C8165" w:rsidR="00A934F7" w:rsidRDefault="00A934F7" w:rsidP="002169E9">
      <w:pPr>
        <w:rPr>
          <w:rFonts w:asciiTheme="majorHAnsi" w:hAnsiTheme="majorHAnsi" w:cs="Arial"/>
          <w:iCs/>
          <w:color w:val="215868" w:themeColor="accent5" w:themeShade="80"/>
          <w:sz w:val="22"/>
          <w:szCs w:val="22"/>
        </w:rPr>
      </w:pPr>
    </w:p>
    <w:p w14:paraId="470CCC91" w14:textId="77777777" w:rsidR="00090DE4" w:rsidRDefault="00090DE4" w:rsidP="002169E9">
      <w:pPr>
        <w:rPr>
          <w:rFonts w:asciiTheme="majorHAnsi" w:hAnsiTheme="majorHAnsi"/>
          <w:b/>
          <w:color w:val="000000" w:themeColor="text1"/>
          <w:sz w:val="22"/>
          <w:szCs w:val="22"/>
        </w:rPr>
      </w:pPr>
    </w:p>
    <w:p w14:paraId="5EBDA806" w14:textId="29E2E7F1" w:rsidR="001378AA" w:rsidRPr="00B03276" w:rsidRDefault="001378AA" w:rsidP="002169E9">
      <w:pPr>
        <w:rPr>
          <w:rFonts w:asciiTheme="majorHAnsi" w:hAnsiTheme="majorHAnsi" w:cs="Arial"/>
          <w:color w:val="000000" w:themeColor="text1"/>
          <w:sz w:val="22"/>
          <w:szCs w:val="22"/>
        </w:rPr>
      </w:pPr>
      <w:r w:rsidRPr="00B03276">
        <w:rPr>
          <w:rFonts w:asciiTheme="majorHAnsi" w:hAnsiTheme="majorHAnsi"/>
          <w:b/>
          <w:color w:val="000000" w:themeColor="text1"/>
          <w:sz w:val="22"/>
          <w:szCs w:val="22"/>
        </w:rPr>
        <w:t>Course Format</w:t>
      </w:r>
      <w:proofErr w:type="gramStart"/>
      <w:r w:rsidRPr="00B03276">
        <w:rPr>
          <w:rFonts w:asciiTheme="majorHAnsi" w:hAnsiTheme="majorHAnsi"/>
          <w:b/>
          <w:color w:val="000000" w:themeColor="text1"/>
          <w:sz w:val="22"/>
          <w:szCs w:val="22"/>
        </w:rPr>
        <w:t xml:space="preserve">:  </w:t>
      </w:r>
      <w:r w:rsidR="00B03276">
        <w:rPr>
          <w:rFonts w:asciiTheme="majorHAnsi" w:hAnsiTheme="majorHAnsi"/>
          <w:b/>
          <w:color w:val="000000" w:themeColor="text1"/>
          <w:sz w:val="22"/>
          <w:szCs w:val="22"/>
        </w:rPr>
        <w:t>(</w:t>
      </w:r>
      <w:proofErr w:type="gramEnd"/>
      <w:r w:rsidR="00B03276">
        <w:rPr>
          <w:rFonts w:asciiTheme="majorHAnsi" w:hAnsiTheme="majorHAnsi"/>
          <w:b/>
          <w:color w:val="000000" w:themeColor="text1"/>
          <w:sz w:val="22"/>
          <w:szCs w:val="22"/>
        </w:rPr>
        <w:t>Subject to change, depending on health protocols)</w:t>
      </w:r>
    </w:p>
    <w:p w14:paraId="10A8E0BA" w14:textId="56E37459" w:rsidR="00B03276" w:rsidRDefault="00B03276" w:rsidP="002169E9">
      <w:pPr>
        <w:pStyle w:val="WPNormal"/>
        <w:numPr>
          <w:ilvl w:val="0"/>
          <w:numId w:val="12"/>
        </w:numPr>
        <w:rPr>
          <w:rFonts w:asciiTheme="majorHAnsi" w:hAnsiTheme="majorHAnsi"/>
          <w:color w:val="000000" w:themeColor="text1"/>
          <w:sz w:val="22"/>
          <w:szCs w:val="22"/>
        </w:rPr>
      </w:pPr>
      <w:r>
        <w:rPr>
          <w:rFonts w:asciiTheme="majorHAnsi" w:hAnsiTheme="majorHAnsi"/>
          <w:color w:val="000000" w:themeColor="text1"/>
          <w:sz w:val="22"/>
          <w:szCs w:val="22"/>
        </w:rPr>
        <w:t>To create a safer environment for students, we will meet in person each week in two groups, from 11:00am to 12:20 pm and 12:30pm to 1:50pm, so that we can ensure greater physical distance, with a smaller group of students, allowing us</w:t>
      </w:r>
      <w:r w:rsidR="0071268B">
        <w:rPr>
          <w:rFonts w:asciiTheme="majorHAnsi" w:hAnsiTheme="majorHAnsi"/>
          <w:color w:val="000000" w:themeColor="text1"/>
          <w:sz w:val="22"/>
          <w:szCs w:val="22"/>
        </w:rPr>
        <w:t xml:space="preserve"> to</w:t>
      </w:r>
      <w:r>
        <w:rPr>
          <w:rFonts w:asciiTheme="majorHAnsi" w:hAnsiTheme="majorHAnsi"/>
          <w:color w:val="000000" w:themeColor="text1"/>
          <w:sz w:val="22"/>
          <w:szCs w:val="22"/>
        </w:rPr>
        <w:t xml:space="preserve"> complete student-</w:t>
      </w:r>
      <w:proofErr w:type="spellStart"/>
      <w:r>
        <w:rPr>
          <w:rFonts w:asciiTheme="majorHAnsi" w:hAnsiTheme="majorHAnsi"/>
          <w:color w:val="000000" w:themeColor="text1"/>
          <w:sz w:val="22"/>
          <w:szCs w:val="22"/>
        </w:rPr>
        <w:t>centred</w:t>
      </w:r>
      <w:proofErr w:type="spellEnd"/>
      <w:r>
        <w:rPr>
          <w:rFonts w:asciiTheme="majorHAnsi" w:hAnsiTheme="majorHAnsi"/>
          <w:color w:val="000000" w:themeColor="text1"/>
          <w:sz w:val="22"/>
          <w:szCs w:val="22"/>
        </w:rPr>
        <w:t xml:space="preserve"> discussion activities</w:t>
      </w:r>
    </w:p>
    <w:p w14:paraId="1F15E369" w14:textId="0AC6BCF8" w:rsidR="00B03276" w:rsidRDefault="00B03276" w:rsidP="002169E9">
      <w:pPr>
        <w:pStyle w:val="WPNormal"/>
        <w:numPr>
          <w:ilvl w:val="0"/>
          <w:numId w:val="12"/>
        </w:numPr>
        <w:rPr>
          <w:rFonts w:asciiTheme="majorHAnsi" w:hAnsiTheme="majorHAnsi"/>
          <w:color w:val="000000" w:themeColor="text1"/>
          <w:sz w:val="22"/>
          <w:szCs w:val="22"/>
        </w:rPr>
      </w:pPr>
      <w:r>
        <w:rPr>
          <w:rFonts w:asciiTheme="majorHAnsi" w:hAnsiTheme="majorHAnsi"/>
          <w:color w:val="000000" w:themeColor="text1"/>
          <w:sz w:val="22"/>
          <w:szCs w:val="22"/>
        </w:rPr>
        <w:t>Our discussions will focus on required readings and will develop from video lectures that David will provide each week. These video lectures will be no more than 80 minutes in total, and should be viewed by students prior to the in</w:t>
      </w:r>
      <w:r w:rsidR="0071268B">
        <w:rPr>
          <w:rFonts w:asciiTheme="majorHAnsi" w:hAnsiTheme="majorHAnsi"/>
          <w:color w:val="000000" w:themeColor="text1"/>
          <w:sz w:val="22"/>
          <w:szCs w:val="22"/>
        </w:rPr>
        <w:t>-</w:t>
      </w:r>
      <w:r>
        <w:rPr>
          <w:rFonts w:asciiTheme="majorHAnsi" w:hAnsiTheme="majorHAnsi"/>
          <w:color w:val="000000" w:themeColor="text1"/>
          <w:sz w:val="22"/>
          <w:szCs w:val="22"/>
        </w:rPr>
        <w:t>person meeting.</w:t>
      </w:r>
    </w:p>
    <w:p w14:paraId="6D27A94C" w14:textId="24A78F37" w:rsidR="0071268B" w:rsidRPr="0071268B" w:rsidRDefault="002169E9" w:rsidP="0071268B">
      <w:pPr>
        <w:pStyle w:val="WPNormal"/>
        <w:numPr>
          <w:ilvl w:val="1"/>
          <w:numId w:val="12"/>
        </w:numPr>
        <w:rPr>
          <w:rFonts w:asciiTheme="majorHAnsi" w:hAnsiTheme="majorHAnsi"/>
          <w:color w:val="000000" w:themeColor="text1"/>
          <w:sz w:val="22"/>
          <w:szCs w:val="22"/>
        </w:rPr>
      </w:pPr>
      <w:r w:rsidRPr="00B03276">
        <w:rPr>
          <w:rFonts w:asciiTheme="majorHAnsi" w:hAnsiTheme="majorHAnsi"/>
          <w:color w:val="000000" w:themeColor="text1"/>
          <w:sz w:val="22"/>
          <w:szCs w:val="22"/>
        </w:rPr>
        <w:lastRenderedPageBreak/>
        <w:t xml:space="preserve">David will make available lecture material as videos (with images, quotations, etc.) </w:t>
      </w:r>
      <w:r w:rsidR="0071268B">
        <w:rPr>
          <w:rFonts w:asciiTheme="majorHAnsi" w:hAnsiTheme="majorHAnsi"/>
          <w:color w:val="000000" w:themeColor="text1"/>
          <w:sz w:val="22"/>
          <w:szCs w:val="22"/>
        </w:rPr>
        <w:t xml:space="preserve">as well as </w:t>
      </w:r>
      <w:r w:rsidR="00B03276">
        <w:rPr>
          <w:rFonts w:asciiTheme="majorHAnsi" w:hAnsiTheme="majorHAnsi"/>
          <w:color w:val="000000" w:themeColor="text1"/>
          <w:sz w:val="22"/>
          <w:szCs w:val="22"/>
        </w:rPr>
        <w:t>power point slides.</w:t>
      </w:r>
    </w:p>
    <w:p w14:paraId="3D50D094" w14:textId="1A2FF75F" w:rsidR="002169E9" w:rsidRPr="00B03276" w:rsidRDefault="00B03276" w:rsidP="002169E9">
      <w:pPr>
        <w:pStyle w:val="WPNormal"/>
        <w:numPr>
          <w:ilvl w:val="0"/>
          <w:numId w:val="12"/>
        </w:numPr>
        <w:rPr>
          <w:rFonts w:asciiTheme="majorHAnsi" w:hAnsiTheme="majorHAnsi"/>
          <w:color w:val="000000" w:themeColor="text1"/>
          <w:sz w:val="22"/>
          <w:szCs w:val="22"/>
        </w:rPr>
      </w:pPr>
      <w:r>
        <w:rPr>
          <w:rFonts w:asciiTheme="majorHAnsi" w:hAnsiTheme="majorHAnsi"/>
          <w:color w:val="000000" w:themeColor="text1"/>
          <w:sz w:val="22"/>
          <w:szCs w:val="22"/>
        </w:rPr>
        <w:t xml:space="preserve">Recognizing that some students will be less comfortable speaking in class, even with masks (or perhaps because of masks), while students are expected to be present for in person meetings, </w:t>
      </w:r>
      <w:r w:rsidR="0071268B">
        <w:rPr>
          <w:rFonts w:asciiTheme="majorHAnsi" w:hAnsiTheme="majorHAnsi"/>
          <w:color w:val="000000" w:themeColor="text1"/>
          <w:sz w:val="22"/>
          <w:szCs w:val="22"/>
        </w:rPr>
        <w:t xml:space="preserve">students may choose to contribute ideas on the weekly discussion board topics. </w:t>
      </w:r>
      <w:r>
        <w:rPr>
          <w:rFonts w:asciiTheme="majorHAnsi" w:hAnsiTheme="majorHAnsi"/>
          <w:color w:val="000000" w:themeColor="text1"/>
          <w:sz w:val="22"/>
          <w:szCs w:val="22"/>
        </w:rPr>
        <w:t>Sharing ideas on the discussion boards is NOT an expectation of the course, but a means for students who are not comfortable speaking in class to contribute.</w:t>
      </w:r>
    </w:p>
    <w:p w14:paraId="45CC192D" w14:textId="321EE57C" w:rsidR="004557F6" w:rsidRPr="00B03276" w:rsidRDefault="004557F6" w:rsidP="002169E9">
      <w:pPr>
        <w:pStyle w:val="WPNormal"/>
        <w:numPr>
          <w:ilvl w:val="0"/>
          <w:numId w:val="12"/>
        </w:numPr>
        <w:rPr>
          <w:rFonts w:asciiTheme="majorHAnsi" w:hAnsiTheme="majorHAnsi"/>
          <w:color w:val="000000" w:themeColor="text1"/>
          <w:sz w:val="22"/>
          <w:szCs w:val="22"/>
        </w:rPr>
      </w:pPr>
      <w:r w:rsidRPr="00B03276">
        <w:rPr>
          <w:rFonts w:asciiTheme="majorHAnsi" w:hAnsiTheme="majorHAnsi"/>
          <w:color w:val="000000" w:themeColor="text1"/>
          <w:sz w:val="22"/>
          <w:szCs w:val="22"/>
        </w:rPr>
        <w:t>See further expectations, below, under participation guidelines.</w:t>
      </w:r>
    </w:p>
    <w:p w14:paraId="72DBFC31" w14:textId="7A26E887" w:rsidR="0009471E" w:rsidRDefault="0009471E">
      <w:pPr>
        <w:pStyle w:val="WPNormal"/>
        <w:rPr>
          <w:rFonts w:asciiTheme="majorHAnsi" w:hAnsiTheme="majorHAnsi"/>
          <w:b/>
          <w:color w:val="215868" w:themeColor="accent5" w:themeShade="80"/>
          <w:sz w:val="22"/>
          <w:szCs w:val="22"/>
        </w:rPr>
      </w:pPr>
    </w:p>
    <w:p w14:paraId="41B3771B" w14:textId="014E492B" w:rsidR="00B03276" w:rsidRDefault="00B03276">
      <w:pPr>
        <w:pStyle w:val="WPNormal"/>
        <w:rPr>
          <w:rFonts w:asciiTheme="majorHAnsi" w:hAnsiTheme="majorHAnsi"/>
          <w:b/>
          <w:color w:val="000000" w:themeColor="text1"/>
          <w:sz w:val="22"/>
          <w:szCs w:val="22"/>
        </w:rPr>
      </w:pPr>
      <w:r>
        <w:rPr>
          <w:rFonts w:asciiTheme="majorHAnsi" w:hAnsiTheme="majorHAnsi"/>
          <w:b/>
          <w:color w:val="000000" w:themeColor="text1"/>
          <w:sz w:val="22"/>
          <w:szCs w:val="22"/>
        </w:rPr>
        <w:t xml:space="preserve">Health Protocols </w:t>
      </w:r>
    </w:p>
    <w:p w14:paraId="2B12A0FE" w14:textId="37797981" w:rsidR="00B03276" w:rsidRPr="00B03276" w:rsidRDefault="00B03276" w:rsidP="00B03276">
      <w:pPr>
        <w:ind w:left="720"/>
        <w:rPr>
          <w:rFonts w:ascii="Times New Roman" w:hAnsi="Times New Roman"/>
          <w:color w:val="000000"/>
          <w:sz w:val="20"/>
          <w:szCs w:val="20"/>
          <w:lang w:val="en-CA"/>
        </w:rPr>
      </w:pPr>
      <w:r w:rsidRPr="00B03276">
        <w:rPr>
          <w:rFonts w:ascii="Calibri Light" w:hAnsi="Calibri Light" w:cs="Calibri Light"/>
          <w:color w:val="000000"/>
          <w:sz w:val="20"/>
          <w:szCs w:val="20"/>
        </w:rPr>
        <w:t>Please wear your mask to class and during class. In accordance with the Provincial Health Officer’s current orders, everyone in the classroom must wear a mask, covering both their nose and mouth. There is one exception</w:t>
      </w:r>
      <w:r w:rsidR="0071268B">
        <w:rPr>
          <w:rFonts w:ascii="Calibri Light" w:hAnsi="Calibri Light" w:cs="Calibri Light"/>
          <w:color w:val="000000"/>
          <w:sz w:val="20"/>
          <w:szCs w:val="20"/>
        </w:rPr>
        <w:t>: In</w:t>
      </w:r>
      <w:r w:rsidRPr="00B03276">
        <w:rPr>
          <w:rFonts w:ascii="Calibri Light" w:hAnsi="Calibri Light" w:cs="Calibri Light"/>
          <w:color w:val="000000"/>
          <w:sz w:val="20"/>
          <w:szCs w:val="20"/>
        </w:rPr>
        <w:t xml:space="preserve"> accordance with the most recent BC PHO Order on Face Coverings (Sept. 2, 2021), </w:t>
      </w:r>
      <w:r w:rsidR="0071268B">
        <w:rPr>
          <w:rFonts w:ascii="Calibri Light" w:hAnsi="Calibri Light" w:cs="Calibri Light"/>
          <w:color w:val="000000"/>
          <w:sz w:val="20"/>
          <w:szCs w:val="20"/>
        </w:rPr>
        <w:t xml:space="preserve">the instructor is exempt from wearing a mask </w:t>
      </w:r>
      <w:r w:rsidRPr="00B03276">
        <w:rPr>
          <w:rFonts w:ascii="Calibri Light" w:hAnsi="Calibri Light" w:cs="Calibri Light"/>
          <w:color w:val="000000"/>
          <w:sz w:val="20"/>
          <w:szCs w:val="20"/>
        </w:rPr>
        <w:t xml:space="preserve">“while delivering a presentation or lecture, if there is a distance of two </w:t>
      </w:r>
      <w:proofErr w:type="spellStart"/>
      <w:r w:rsidRPr="00B03276">
        <w:rPr>
          <w:rFonts w:ascii="Calibri Light" w:hAnsi="Calibri Light" w:cs="Calibri Light"/>
          <w:color w:val="000000"/>
          <w:sz w:val="20"/>
          <w:szCs w:val="20"/>
        </w:rPr>
        <w:t>metres</w:t>
      </w:r>
      <w:proofErr w:type="spellEnd"/>
      <w:r w:rsidRPr="00B03276">
        <w:rPr>
          <w:rFonts w:ascii="Calibri Light" w:hAnsi="Calibri Light" w:cs="Calibri Light"/>
          <w:color w:val="000000"/>
          <w:sz w:val="20"/>
          <w:szCs w:val="20"/>
        </w:rPr>
        <w:t xml:space="preserve"> separating the post-secondary staff person and students” (Section 8 (</w:t>
      </w:r>
      <w:proofErr w:type="spellStart"/>
      <w:r w:rsidRPr="00B03276">
        <w:rPr>
          <w:rFonts w:ascii="Calibri Light" w:hAnsi="Calibri Light" w:cs="Calibri Light"/>
          <w:color w:val="000000"/>
          <w:sz w:val="20"/>
          <w:szCs w:val="20"/>
        </w:rPr>
        <w:t>i</w:t>
      </w:r>
      <w:proofErr w:type="spellEnd"/>
      <w:r w:rsidRPr="00B03276">
        <w:rPr>
          <w:rFonts w:ascii="Calibri Light" w:hAnsi="Calibri Light" w:cs="Calibri Light"/>
          <w:color w:val="000000"/>
          <w:sz w:val="20"/>
          <w:szCs w:val="20"/>
        </w:rPr>
        <w:t xml:space="preserve">) </w:t>
      </w:r>
      <w:proofErr w:type="spellStart"/>
      <w:r w:rsidRPr="00B03276">
        <w:rPr>
          <w:rFonts w:ascii="Calibri Light" w:hAnsi="Calibri Light" w:cs="Calibri Light"/>
          <w:color w:val="000000"/>
          <w:sz w:val="20"/>
          <w:szCs w:val="20"/>
        </w:rPr>
        <w:t>i</w:t>
      </w:r>
      <w:proofErr w:type="spellEnd"/>
      <w:r w:rsidRPr="00B03276">
        <w:rPr>
          <w:rFonts w:ascii="Calibri Light" w:hAnsi="Calibri Light" w:cs="Calibri Light"/>
          <w:color w:val="000000"/>
          <w:sz w:val="20"/>
          <w:szCs w:val="20"/>
        </w:rPr>
        <w:t xml:space="preserve">). The same exemption also applies to students if they are delivering a presentation or lecture (Section 7 (k) </w:t>
      </w:r>
      <w:proofErr w:type="spellStart"/>
      <w:r w:rsidRPr="00B03276">
        <w:rPr>
          <w:rFonts w:ascii="Calibri Light" w:hAnsi="Calibri Light" w:cs="Calibri Light"/>
          <w:color w:val="000000"/>
          <w:sz w:val="20"/>
          <w:szCs w:val="20"/>
        </w:rPr>
        <w:t>i</w:t>
      </w:r>
      <w:proofErr w:type="spellEnd"/>
      <w:r w:rsidRPr="00B03276">
        <w:rPr>
          <w:rFonts w:ascii="Calibri Light" w:hAnsi="Calibri Light" w:cs="Calibri Light"/>
          <w:color w:val="000000"/>
          <w:sz w:val="20"/>
          <w:szCs w:val="20"/>
        </w:rPr>
        <w:t>). This exemption is for the benefit of the class as a whole and the unimpeded delivery of content: the lecturer’s voice will not be muffled or indistinct; the lecturer’s facial expressions will not be hidden; the lecturer will be able to breathe freely and not become short of breath. </w:t>
      </w:r>
      <w:r w:rsidR="0071268B" w:rsidRPr="00B03276">
        <w:rPr>
          <w:rFonts w:ascii="Calibri Light" w:hAnsi="Calibri Light" w:cs="Calibri Light"/>
          <w:color w:val="000000"/>
          <w:sz w:val="20"/>
          <w:szCs w:val="20"/>
        </w:rPr>
        <w:t>No one else is allowed to remove their mask regardless of distanc</w:t>
      </w:r>
      <w:r w:rsidR="0071268B">
        <w:rPr>
          <w:rFonts w:ascii="Calibri Light" w:hAnsi="Calibri Light" w:cs="Calibri Light"/>
          <w:color w:val="000000"/>
          <w:sz w:val="20"/>
          <w:szCs w:val="20"/>
        </w:rPr>
        <w:t>e, and w</w:t>
      </w:r>
      <w:r w:rsidRPr="00B03276">
        <w:rPr>
          <w:rFonts w:ascii="Calibri Light" w:hAnsi="Calibri Light" w:cs="Calibri Light"/>
          <w:color w:val="000000"/>
          <w:sz w:val="20"/>
          <w:szCs w:val="20"/>
        </w:rPr>
        <w:t>hen lecturers are not lecturing, regardless of distance, they must have their mask on.</w:t>
      </w:r>
    </w:p>
    <w:p w14:paraId="04B6FFA0" w14:textId="77777777" w:rsidR="00B03276" w:rsidRPr="00B03276" w:rsidRDefault="00B03276" w:rsidP="00B03276">
      <w:pPr>
        <w:ind w:left="720"/>
        <w:rPr>
          <w:rFonts w:ascii="Calibri" w:hAnsi="Calibri"/>
          <w:color w:val="000000"/>
          <w:sz w:val="20"/>
          <w:szCs w:val="20"/>
          <w:lang w:val="en-CA"/>
        </w:rPr>
      </w:pPr>
      <w:r w:rsidRPr="00B03276">
        <w:rPr>
          <w:rFonts w:ascii="Calibri Light" w:hAnsi="Calibri Light" w:cs="Calibri Light"/>
          <w:color w:val="000000"/>
          <w:sz w:val="20"/>
          <w:szCs w:val="20"/>
          <w:lang w:val="en-CA"/>
        </w:rPr>
        <w:t> </w:t>
      </w:r>
    </w:p>
    <w:p w14:paraId="7B795E4F" w14:textId="77777777" w:rsidR="00B03276" w:rsidRPr="00B03276" w:rsidRDefault="00B03276" w:rsidP="00B03276">
      <w:pPr>
        <w:ind w:left="720"/>
        <w:rPr>
          <w:rFonts w:ascii="Calibri" w:hAnsi="Calibri"/>
          <w:color w:val="000000"/>
          <w:sz w:val="20"/>
          <w:szCs w:val="20"/>
          <w:lang w:val="en-CA"/>
        </w:rPr>
      </w:pPr>
      <w:r w:rsidRPr="00B03276">
        <w:rPr>
          <w:rFonts w:ascii="Calibri Light" w:hAnsi="Calibri Light" w:cs="Calibri Light"/>
          <w:color w:val="000000"/>
          <w:sz w:val="20"/>
          <w:szCs w:val="20"/>
          <w:lang w:val="en-CA"/>
        </w:rPr>
        <w:t>To comply with the rules for masking, there will be no eating or drinking of hot drinks during class. Drinking through a straw is allowable so long as your mask remains in place.  </w:t>
      </w:r>
    </w:p>
    <w:p w14:paraId="7A23FDF3" w14:textId="77777777" w:rsidR="00B03276" w:rsidRPr="00B03276" w:rsidRDefault="00B03276" w:rsidP="00B03276">
      <w:pPr>
        <w:ind w:left="720"/>
        <w:rPr>
          <w:rFonts w:ascii="Calibri" w:hAnsi="Calibri"/>
          <w:color w:val="000000"/>
          <w:sz w:val="20"/>
          <w:szCs w:val="20"/>
          <w:lang w:val="en-CA"/>
        </w:rPr>
      </w:pPr>
      <w:r w:rsidRPr="00B03276">
        <w:rPr>
          <w:rFonts w:ascii="Calibri Light" w:hAnsi="Calibri Light" w:cs="Calibri Light"/>
          <w:color w:val="000000"/>
          <w:sz w:val="20"/>
          <w:szCs w:val="20"/>
          <w:lang w:val="en-CA"/>
        </w:rPr>
        <w:t> </w:t>
      </w:r>
    </w:p>
    <w:p w14:paraId="51D239DA" w14:textId="77777777" w:rsidR="00B03276" w:rsidRPr="00B03276" w:rsidRDefault="00B03276" w:rsidP="00B03276">
      <w:pPr>
        <w:ind w:left="720"/>
        <w:rPr>
          <w:rFonts w:ascii="Calibri" w:hAnsi="Calibri"/>
          <w:color w:val="000000"/>
          <w:sz w:val="20"/>
          <w:szCs w:val="20"/>
          <w:lang w:val="en-CA"/>
        </w:rPr>
      </w:pPr>
      <w:r w:rsidRPr="00B03276">
        <w:rPr>
          <w:rFonts w:ascii="Calibri Light" w:hAnsi="Calibri Light" w:cs="Calibri Light"/>
          <w:color w:val="000000"/>
          <w:sz w:val="20"/>
          <w:szCs w:val="20"/>
          <w:lang w:val="en-CA"/>
        </w:rPr>
        <w:t>At all times, let us treat each other with respect and consideration, aware of the stresses, strains, and sorrows that have come upon many of us. Who knows what unseen burdens your classmates may bear, what troubles they’ve seen? There is room in the class to disagree with each other but not to endanger each other. There is no room for willful disruptions to the classroom and no room for lack of compliance with the Provincial Health Officer’s current orders.</w:t>
      </w:r>
    </w:p>
    <w:p w14:paraId="090253AA" w14:textId="77777777" w:rsidR="00B03276" w:rsidRPr="00B03276" w:rsidRDefault="00B03276" w:rsidP="00B03276">
      <w:pPr>
        <w:rPr>
          <w:rFonts w:ascii="Calibri" w:hAnsi="Calibri"/>
          <w:color w:val="000000"/>
          <w:sz w:val="20"/>
          <w:szCs w:val="20"/>
          <w:lang w:val="en-CA"/>
        </w:rPr>
      </w:pPr>
      <w:r w:rsidRPr="00B03276">
        <w:rPr>
          <w:rFonts w:ascii="Calibri Light" w:hAnsi="Calibri Light" w:cs="Calibri Light"/>
          <w:color w:val="000000"/>
          <w:sz w:val="20"/>
          <w:szCs w:val="20"/>
          <w:lang w:val="en-CA"/>
        </w:rPr>
        <w:t> </w:t>
      </w:r>
    </w:p>
    <w:p w14:paraId="7A6B2B0B" w14:textId="4A3708F4" w:rsidR="00B03276" w:rsidRPr="0071268B" w:rsidRDefault="00B03276" w:rsidP="0071268B">
      <w:pPr>
        <w:rPr>
          <w:rFonts w:ascii="Calibri" w:hAnsi="Calibri"/>
          <w:color w:val="000000"/>
          <w:sz w:val="20"/>
          <w:szCs w:val="20"/>
          <w:lang w:val="en-CA"/>
        </w:rPr>
      </w:pPr>
      <w:r w:rsidRPr="00B03276">
        <w:rPr>
          <w:rFonts w:ascii="Calibri" w:hAnsi="Calibri"/>
          <w:color w:val="000000"/>
          <w:sz w:val="20"/>
          <w:szCs w:val="20"/>
          <w:lang w:val="en-CA"/>
        </w:rPr>
        <w:t> </w:t>
      </w:r>
    </w:p>
    <w:p w14:paraId="6ACC5448" w14:textId="77777777" w:rsidR="001378AA" w:rsidRPr="002169E9" w:rsidRDefault="001378AA">
      <w:pPr>
        <w:pStyle w:val="WPNormal"/>
        <w:rPr>
          <w:rFonts w:asciiTheme="majorHAnsi" w:hAnsiTheme="majorHAnsi"/>
          <w:b/>
          <w:color w:val="000000" w:themeColor="text1"/>
          <w:sz w:val="22"/>
          <w:szCs w:val="22"/>
        </w:rPr>
      </w:pPr>
      <w:r w:rsidRPr="002169E9">
        <w:rPr>
          <w:rFonts w:asciiTheme="majorHAnsi" w:hAnsiTheme="majorHAnsi"/>
          <w:b/>
          <w:color w:val="000000" w:themeColor="text1"/>
          <w:sz w:val="22"/>
          <w:szCs w:val="22"/>
        </w:rPr>
        <w:t>Evaluation Criteria and Grading</w:t>
      </w:r>
      <w:r w:rsidR="00502A9F" w:rsidRPr="002169E9">
        <w:rPr>
          <w:rFonts w:asciiTheme="majorHAnsi" w:hAnsiTheme="majorHAnsi"/>
          <w:b/>
          <w:color w:val="000000" w:themeColor="text1"/>
          <w:sz w:val="22"/>
          <w:szCs w:val="22"/>
        </w:rPr>
        <w:t>:</w:t>
      </w:r>
      <w:r w:rsidRPr="002169E9">
        <w:rPr>
          <w:rFonts w:asciiTheme="majorHAnsi" w:hAnsiTheme="majorHAnsi"/>
          <w:b/>
          <w:color w:val="000000" w:themeColor="text1"/>
          <w:sz w:val="22"/>
          <w:szCs w:val="22"/>
        </w:rPr>
        <w:t xml:space="preserve"> </w:t>
      </w:r>
    </w:p>
    <w:p w14:paraId="3BCA3363" w14:textId="5E6B211A" w:rsidR="00072D1C" w:rsidRDefault="00072D1C" w:rsidP="00072D1C">
      <w:pPr>
        <w:pStyle w:val="WPNormal"/>
        <w:rPr>
          <w:rFonts w:asciiTheme="majorHAnsi" w:hAnsiTheme="majorHAnsi"/>
          <w:color w:val="000000" w:themeColor="text1"/>
          <w:sz w:val="22"/>
          <w:szCs w:val="22"/>
        </w:rPr>
      </w:pPr>
      <w:r w:rsidRPr="002169E9">
        <w:rPr>
          <w:rFonts w:asciiTheme="majorHAnsi" w:hAnsiTheme="majorHAnsi"/>
          <w:color w:val="000000" w:themeColor="text1"/>
          <w:sz w:val="22"/>
          <w:szCs w:val="22"/>
        </w:rPr>
        <w:t>All assignments will be graded out of 100, using the scale provi</w:t>
      </w:r>
      <w:r w:rsidR="00BA120E" w:rsidRPr="002169E9">
        <w:rPr>
          <w:rFonts w:asciiTheme="majorHAnsi" w:hAnsiTheme="majorHAnsi"/>
          <w:color w:val="000000" w:themeColor="text1"/>
          <w:sz w:val="22"/>
          <w:szCs w:val="22"/>
        </w:rPr>
        <w:t>ded in the University Calendar (</w:t>
      </w:r>
      <w:hyperlink r:id="rId10" w:history="1">
        <w:r w:rsidR="00BA120E" w:rsidRPr="002169E9">
          <w:rPr>
            <w:rStyle w:val="Hyperlink"/>
            <w:rFonts w:asciiTheme="majorHAnsi" w:hAnsiTheme="majorHAnsi"/>
            <w:color w:val="000000" w:themeColor="text1"/>
            <w:sz w:val="22"/>
            <w:szCs w:val="22"/>
          </w:rPr>
          <w:t>http://www.calendar.ubc.ca/okanagan/inde</w:t>
        </w:r>
        <w:r w:rsidR="00BA120E" w:rsidRPr="002169E9">
          <w:rPr>
            <w:rStyle w:val="Hyperlink"/>
            <w:rFonts w:asciiTheme="majorHAnsi" w:hAnsiTheme="majorHAnsi"/>
            <w:color w:val="000000" w:themeColor="text1"/>
            <w:sz w:val="22"/>
            <w:szCs w:val="22"/>
          </w:rPr>
          <w:t>x</w:t>
        </w:r>
        <w:r w:rsidR="00BA120E" w:rsidRPr="002169E9">
          <w:rPr>
            <w:rStyle w:val="Hyperlink"/>
            <w:rFonts w:asciiTheme="majorHAnsi" w:hAnsiTheme="majorHAnsi"/>
            <w:color w:val="000000" w:themeColor="text1"/>
            <w:sz w:val="22"/>
            <w:szCs w:val="22"/>
          </w:rPr>
          <w:t>.cfm?tree=3,41,90,1014</w:t>
        </w:r>
      </w:hyperlink>
      <w:r w:rsidR="00BA120E" w:rsidRPr="002169E9">
        <w:rPr>
          <w:rFonts w:asciiTheme="majorHAnsi" w:hAnsiTheme="majorHAnsi"/>
          <w:color w:val="000000" w:themeColor="text1"/>
          <w:sz w:val="22"/>
          <w:szCs w:val="22"/>
        </w:rPr>
        <w:t>)</w:t>
      </w:r>
      <w:r w:rsidRPr="002169E9">
        <w:rPr>
          <w:rFonts w:asciiTheme="majorHAnsi" w:hAnsiTheme="majorHAnsi"/>
          <w:color w:val="000000" w:themeColor="text1"/>
          <w:sz w:val="22"/>
          <w:szCs w:val="22"/>
        </w:rPr>
        <w:t>. All assignments MUST be submitted in the way designated on the assignment description</w:t>
      </w:r>
      <w:r w:rsidR="00AC289E">
        <w:rPr>
          <w:rFonts w:asciiTheme="majorHAnsi" w:hAnsiTheme="majorHAnsi"/>
          <w:color w:val="000000" w:themeColor="text1"/>
          <w:sz w:val="22"/>
          <w:szCs w:val="22"/>
        </w:rPr>
        <w:t xml:space="preserve">. </w:t>
      </w:r>
    </w:p>
    <w:p w14:paraId="4EE1D216" w14:textId="3C5F503B" w:rsidR="00AC289E" w:rsidRDefault="00AC289E" w:rsidP="00072D1C">
      <w:pPr>
        <w:pStyle w:val="WPNormal"/>
        <w:rPr>
          <w:rFonts w:asciiTheme="majorHAnsi" w:hAnsiTheme="majorHAnsi"/>
          <w:color w:val="000000" w:themeColor="text1"/>
          <w:sz w:val="22"/>
          <w:szCs w:val="22"/>
        </w:rPr>
      </w:pPr>
      <w:r>
        <w:rPr>
          <w:rFonts w:asciiTheme="majorHAnsi" w:hAnsiTheme="majorHAnsi"/>
          <w:color w:val="000000" w:themeColor="text1"/>
          <w:sz w:val="22"/>
          <w:szCs w:val="22"/>
        </w:rPr>
        <w:t>I encourage you to contact me if you have any questions about specific assignments or if you would like to discuss the methods of assessment. Any adjustments to the expectations of assignments (including extensions) must be confirmed by David prior to the assignment’s due date.</w:t>
      </w:r>
    </w:p>
    <w:p w14:paraId="69F8AF47" w14:textId="77777777" w:rsidR="00BA5C25" w:rsidRPr="002169E9" w:rsidRDefault="00BA5C25" w:rsidP="00B62618">
      <w:pPr>
        <w:pStyle w:val="WPNormal"/>
        <w:rPr>
          <w:rFonts w:asciiTheme="majorHAnsi" w:hAnsiTheme="majorHAnsi"/>
          <w:color w:val="215868" w:themeColor="accent5" w:themeShade="80"/>
          <w:sz w:val="22"/>
          <w:szCs w:val="22"/>
        </w:rPr>
      </w:pPr>
    </w:p>
    <w:p w14:paraId="59582520" w14:textId="503A0FCC" w:rsidR="006E2232" w:rsidRPr="00AC289E" w:rsidRDefault="00D05274" w:rsidP="006E2232">
      <w:pPr>
        <w:pStyle w:val="WPNormal"/>
        <w:numPr>
          <w:ilvl w:val="0"/>
          <w:numId w:val="8"/>
        </w:numPr>
        <w:rPr>
          <w:rFonts w:asciiTheme="majorHAnsi" w:hAnsiTheme="majorHAnsi"/>
          <w:b/>
          <w:i/>
          <w:color w:val="000000" w:themeColor="text1"/>
          <w:sz w:val="22"/>
          <w:szCs w:val="22"/>
        </w:rPr>
      </w:pPr>
      <w:r w:rsidRPr="00AC289E">
        <w:rPr>
          <w:rFonts w:asciiTheme="majorHAnsi" w:hAnsiTheme="majorHAnsi"/>
          <w:b/>
          <w:i/>
          <w:color w:val="000000" w:themeColor="text1"/>
          <w:sz w:val="22"/>
          <w:szCs w:val="22"/>
        </w:rPr>
        <w:t>Critical Engagement</w:t>
      </w:r>
      <w:r w:rsidR="006E2232" w:rsidRPr="00AC289E">
        <w:rPr>
          <w:rFonts w:asciiTheme="majorHAnsi" w:hAnsiTheme="majorHAnsi"/>
          <w:b/>
          <w:i/>
          <w:color w:val="000000" w:themeColor="text1"/>
          <w:sz w:val="22"/>
          <w:szCs w:val="22"/>
        </w:rPr>
        <w:t xml:space="preserve"> Paper</w:t>
      </w:r>
      <w:r w:rsidR="00577B9E" w:rsidRPr="00AC289E">
        <w:rPr>
          <w:rFonts w:asciiTheme="majorHAnsi" w:hAnsiTheme="majorHAnsi"/>
          <w:b/>
          <w:i/>
          <w:color w:val="000000" w:themeColor="text1"/>
          <w:sz w:val="22"/>
          <w:szCs w:val="22"/>
        </w:rPr>
        <w:t xml:space="preserve"> – </w:t>
      </w:r>
      <w:r w:rsidR="002169E9" w:rsidRPr="00AC289E">
        <w:rPr>
          <w:rFonts w:asciiTheme="majorHAnsi" w:hAnsiTheme="majorHAnsi"/>
          <w:b/>
          <w:i/>
          <w:color w:val="000000" w:themeColor="text1"/>
          <w:sz w:val="22"/>
          <w:szCs w:val="22"/>
        </w:rPr>
        <w:t>2</w:t>
      </w:r>
      <w:r w:rsidR="000B73E1">
        <w:rPr>
          <w:rFonts w:asciiTheme="majorHAnsi" w:hAnsiTheme="majorHAnsi"/>
          <w:b/>
          <w:i/>
          <w:color w:val="000000" w:themeColor="text1"/>
          <w:sz w:val="22"/>
          <w:szCs w:val="22"/>
        </w:rPr>
        <w:t>2</w:t>
      </w:r>
      <w:r w:rsidR="00AC289E">
        <w:rPr>
          <w:rFonts w:asciiTheme="majorHAnsi" w:hAnsiTheme="majorHAnsi"/>
          <w:b/>
          <w:i/>
          <w:color w:val="000000" w:themeColor="text1"/>
          <w:sz w:val="22"/>
          <w:szCs w:val="22"/>
        </w:rPr>
        <w:t>%</w:t>
      </w:r>
      <w:r w:rsidR="00577B9E" w:rsidRPr="00AC289E">
        <w:rPr>
          <w:rFonts w:asciiTheme="majorHAnsi" w:hAnsiTheme="majorHAnsi"/>
          <w:b/>
          <w:i/>
          <w:color w:val="000000" w:themeColor="text1"/>
          <w:sz w:val="22"/>
          <w:szCs w:val="22"/>
        </w:rPr>
        <w:t xml:space="preserve"> </w:t>
      </w:r>
      <w:r w:rsidR="002261A2" w:rsidRPr="00AC289E">
        <w:rPr>
          <w:rFonts w:asciiTheme="majorHAnsi" w:hAnsiTheme="majorHAnsi"/>
          <w:b/>
          <w:i/>
          <w:color w:val="000000" w:themeColor="text1"/>
          <w:sz w:val="22"/>
          <w:szCs w:val="22"/>
        </w:rPr>
        <w:t xml:space="preserve"> </w:t>
      </w:r>
    </w:p>
    <w:p w14:paraId="5CD4D1ED" w14:textId="673F93D8" w:rsidR="00F23547" w:rsidRPr="00AC289E" w:rsidRDefault="002169E9" w:rsidP="00D266E5">
      <w:pPr>
        <w:pStyle w:val="WPNormal"/>
        <w:numPr>
          <w:ilvl w:val="0"/>
          <w:numId w:val="10"/>
        </w:numPr>
        <w:rPr>
          <w:rFonts w:asciiTheme="majorHAnsi" w:hAnsiTheme="majorHAnsi"/>
          <w:b/>
          <w:color w:val="000000" w:themeColor="text1"/>
          <w:sz w:val="22"/>
          <w:szCs w:val="22"/>
        </w:rPr>
      </w:pPr>
      <w:r w:rsidRPr="00AC289E">
        <w:rPr>
          <w:rFonts w:asciiTheme="majorHAnsi" w:hAnsiTheme="majorHAnsi"/>
          <w:color w:val="000000" w:themeColor="text1"/>
          <w:sz w:val="22"/>
          <w:szCs w:val="22"/>
        </w:rPr>
        <w:t xml:space="preserve">Students will select an assigned reading </w:t>
      </w:r>
      <w:r w:rsidR="004557F6" w:rsidRPr="00AC289E">
        <w:rPr>
          <w:rFonts w:asciiTheme="majorHAnsi" w:hAnsiTheme="majorHAnsi"/>
          <w:color w:val="000000" w:themeColor="text1"/>
          <w:sz w:val="22"/>
          <w:szCs w:val="22"/>
        </w:rPr>
        <w:t xml:space="preserve">(email David asap as spaces are limited for each reading) </w:t>
      </w:r>
      <w:r w:rsidRPr="00AC289E">
        <w:rPr>
          <w:rFonts w:asciiTheme="majorHAnsi" w:hAnsiTheme="majorHAnsi"/>
          <w:color w:val="000000" w:themeColor="text1"/>
          <w:sz w:val="22"/>
          <w:szCs w:val="22"/>
        </w:rPr>
        <w:t>and provide a written engagement</w:t>
      </w:r>
      <w:r w:rsidR="00AC289E">
        <w:rPr>
          <w:rFonts w:asciiTheme="majorHAnsi" w:hAnsiTheme="majorHAnsi"/>
          <w:color w:val="000000" w:themeColor="text1"/>
          <w:sz w:val="22"/>
          <w:szCs w:val="22"/>
        </w:rPr>
        <w:t xml:space="preserve"> (1200w)</w:t>
      </w:r>
      <w:r w:rsidRPr="00AC289E">
        <w:rPr>
          <w:rFonts w:asciiTheme="majorHAnsi" w:hAnsiTheme="majorHAnsi"/>
          <w:color w:val="000000" w:themeColor="text1"/>
          <w:sz w:val="22"/>
          <w:szCs w:val="22"/>
        </w:rPr>
        <w:t xml:space="preserve"> with key ideas of that reading</w:t>
      </w:r>
      <w:r w:rsidR="0071268B">
        <w:rPr>
          <w:rFonts w:asciiTheme="majorHAnsi" w:hAnsiTheme="majorHAnsi"/>
          <w:color w:val="000000" w:themeColor="text1"/>
          <w:sz w:val="22"/>
          <w:szCs w:val="22"/>
        </w:rPr>
        <w:t>.</w:t>
      </w:r>
      <w:r w:rsidRPr="00AC289E">
        <w:rPr>
          <w:rFonts w:asciiTheme="majorHAnsi" w:hAnsiTheme="majorHAnsi"/>
          <w:color w:val="000000" w:themeColor="text1"/>
          <w:sz w:val="22"/>
          <w:szCs w:val="22"/>
        </w:rPr>
        <w:t xml:space="preserve"> (See </w:t>
      </w:r>
      <w:r w:rsidR="004557F6" w:rsidRPr="00AC289E">
        <w:rPr>
          <w:rFonts w:asciiTheme="majorHAnsi" w:hAnsiTheme="majorHAnsi"/>
          <w:color w:val="000000" w:themeColor="text1"/>
          <w:sz w:val="22"/>
          <w:szCs w:val="22"/>
        </w:rPr>
        <w:t>the Assignments page of Canvas for a more detailed description</w:t>
      </w:r>
      <w:r w:rsidRPr="00AC289E">
        <w:rPr>
          <w:rFonts w:asciiTheme="majorHAnsi" w:hAnsiTheme="majorHAnsi"/>
          <w:color w:val="000000" w:themeColor="text1"/>
          <w:sz w:val="22"/>
          <w:szCs w:val="22"/>
        </w:rPr>
        <w:t>)</w:t>
      </w:r>
    </w:p>
    <w:p w14:paraId="2C11B3F2" w14:textId="3E2AE7C6" w:rsidR="002169E9" w:rsidRPr="00AC289E" w:rsidRDefault="002169E9" w:rsidP="00D266E5">
      <w:pPr>
        <w:pStyle w:val="WPNormal"/>
        <w:numPr>
          <w:ilvl w:val="0"/>
          <w:numId w:val="10"/>
        </w:numPr>
        <w:rPr>
          <w:rFonts w:asciiTheme="majorHAnsi" w:hAnsiTheme="majorHAnsi"/>
          <w:b/>
          <w:color w:val="000000" w:themeColor="text1"/>
          <w:sz w:val="22"/>
          <w:szCs w:val="22"/>
        </w:rPr>
      </w:pPr>
      <w:r w:rsidRPr="00AC289E">
        <w:rPr>
          <w:rFonts w:asciiTheme="majorHAnsi" w:hAnsiTheme="majorHAnsi"/>
          <w:i/>
          <w:color w:val="000000" w:themeColor="text1"/>
          <w:sz w:val="22"/>
          <w:szCs w:val="22"/>
        </w:rPr>
        <w:t xml:space="preserve">Due: </w:t>
      </w:r>
      <w:r w:rsidR="00AC289E" w:rsidRPr="00AC289E">
        <w:rPr>
          <w:rFonts w:asciiTheme="majorHAnsi" w:hAnsiTheme="majorHAnsi"/>
          <w:b/>
          <w:i/>
          <w:color w:val="000000" w:themeColor="text1"/>
          <w:sz w:val="22"/>
          <w:szCs w:val="22"/>
        </w:rPr>
        <w:t>24</w:t>
      </w:r>
      <w:r w:rsidRPr="00AC289E">
        <w:rPr>
          <w:rFonts w:asciiTheme="majorHAnsi" w:hAnsiTheme="majorHAnsi"/>
          <w:b/>
          <w:i/>
          <w:color w:val="000000" w:themeColor="text1"/>
          <w:sz w:val="22"/>
          <w:szCs w:val="22"/>
        </w:rPr>
        <w:t xml:space="preserve"> hours before </w:t>
      </w:r>
      <w:r w:rsidR="00AC289E">
        <w:rPr>
          <w:rFonts w:asciiTheme="majorHAnsi" w:hAnsiTheme="majorHAnsi"/>
          <w:b/>
          <w:i/>
          <w:color w:val="000000" w:themeColor="text1"/>
          <w:sz w:val="22"/>
          <w:szCs w:val="22"/>
        </w:rPr>
        <w:t>the class</w:t>
      </w:r>
      <w:r w:rsidRPr="00AC289E">
        <w:rPr>
          <w:rFonts w:asciiTheme="majorHAnsi" w:hAnsiTheme="majorHAnsi"/>
          <w:i/>
          <w:color w:val="000000" w:themeColor="text1"/>
          <w:sz w:val="22"/>
          <w:szCs w:val="22"/>
        </w:rPr>
        <w:t xml:space="preserve"> for which the reading is assigned.</w:t>
      </w:r>
    </w:p>
    <w:p w14:paraId="0F053C76" w14:textId="77777777" w:rsidR="002169E9" w:rsidRPr="00AC289E" w:rsidRDefault="002169E9" w:rsidP="002169E9">
      <w:pPr>
        <w:pStyle w:val="WPNormal"/>
        <w:ind w:left="1440"/>
        <w:rPr>
          <w:rFonts w:asciiTheme="majorHAnsi" w:hAnsiTheme="majorHAnsi"/>
          <w:b/>
          <w:color w:val="215868" w:themeColor="accent5" w:themeShade="80"/>
          <w:sz w:val="22"/>
          <w:szCs w:val="22"/>
          <w:highlight w:val="yellow"/>
        </w:rPr>
      </w:pPr>
    </w:p>
    <w:p w14:paraId="6DA090F9" w14:textId="79DD86CA" w:rsidR="006E2232" w:rsidRPr="00AC289E" w:rsidRDefault="006E2232" w:rsidP="006E2232">
      <w:pPr>
        <w:pStyle w:val="WPNormal"/>
        <w:numPr>
          <w:ilvl w:val="0"/>
          <w:numId w:val="8"/>
        </w:numPr>
        <w:rPr>
          <w:rFonts w:asciiTheme="majorHAnsi" w:hAnsiTheme="majorHAnsi"/>
          <w:b/>
          <w:i/>
          <w:color w:val="000000" w:themeColor="text1"/>
          <w:sz w:val="22"/>
          <w:szCs w:val="22"/>
        </w:rPr>
      </w:pPr>
      <w:r w:rsidRPr="00AC289E">
        <w:rPr>
          <w:rFonts w:asciiTheme="majorHAnsi" w:hAnsiTheme="majorHAnsi"/>
          <w:b/>
          <w:i/>
          <w:color w:val="000000" w:themeColor="text1"/>
          <w:sz w:val="22"/>
          <w:szCs w:val="22"/>
        </w:rPr>
        <w:t>Theory and Analysis Assignment</w:t>
      </w:r>
      <w:r w:rsidR="002169E9" w:rsidRPr="00AC289E">
        <w:rPr>
          <w:rFonts w:asciiTheme="majorHAnsi" w:hAnsiTheme="majorHAnsi"/>
          <w:b/>
          <w:i/>
          <w:color w:val="000000" w:themeColor="text1"/>
          <w:sz w:val="22"/>
          <w:szCs w:val="22"/>
        </w:rPr>
        <w:t xml:space="preserve"> – Colonial Discourse</w:t>
      </w:r>
      <w:r w:rsidRPr="00AC289E">
        <w:rPr>
          <w:rFonts w:asciiTheme="majorHAnsi" w:hAnsiTheme="majorHAnsi"/>
          <w:b/>
          <w:i/>
          <w:color w:val="000000" w:themeColor="text1"/>
          <w:sz w:val="22"/>
          <w:szCs w:val="22"/>
        </w:rPr>
        <w:t xml:space="preserve"> – </w:t>
      </w:r>
      <w:r w:rsidR="002169E9" w:rsidRPr="00AC289E">
        <w:rPr>
          <w:rFonts w:asciiTheme="majorHAnsi" w:hAnsiTheme="majorHAnsi"/>
          <w:b/>
          <w:i/>
          <w:color w:val="000000" w:themeColor="text1"/>
          <w:sz w:val="22"/>
          <w:szCs w:val="22"/>
        </w:rPr>
        <w:t>2</w:t>
      </w:r>
      <w:r w:rsidR="000B73E1">
        <w:rPr>
          <w:rFonts w:asciiTheme="majorHAnsi" w:hAnsiTheme="majorHAnsi"/>
          <w:b/>
          <w:i/>
          <w:color w:val="000000" w:themeColor="text1"/>
          <w:sz w:val="22"/>
          <w:szCs w:val="22"/>
        </w:rPr>
        <w:t>0</w:t>
      </w:r>
      <w:r w:rsidRPr="00AC289E">
        <w:rPr>
          <w:rFonts w:asciiTheme="majorHAnsi" w:hAnsiTheme="majorHAnsi"/>
          <w:b/>
          <w:i/>
          <w:color w:val="000000" w:themeColor="text1"/>
          <w:sz w:val="22"/>
          <w:szCs w:val="22"/>
        </w:rPr>
        <w:t>%</w:t>
      </w:r>
    </w:p>
    <w:p w14:paraId="4912B562" w14:textId="0A673193" w:rsidR="006E2232" w:rsidRPr="00AC289E" w:rsidRDefault="006E2232" w:rsidP="006E2232">
      <w:pPr>
        <w:pStyle w:val="WPNormal"/>
        <w:numPr>
          <w:ilvl w:val="0"/>
          <w:numId w:val="10"/>
        </w:numPr>
        <w:rPr>
          <w:rFonts w:asciiTheme="majorHAnsi" w:hAnsiTheme="majorHAnsi"/>
          <w:b/>
          <w:i/>
          <w:color w:val="000000" w:themeColor="text1"/>
          <w:sz w:val="22"/>
          <w:szCs w:val="22"/>
        </w:rPr>
      </w:pPr>
      <w:r w:rsidRPr="00AC289E">
        <w:rPr>
          <w:rFonts w:asciiTheme="majorHAnsi" w:hAnsiTheme="majorHAnsi"/>
          <w:color w:val="000000" w:themeColor="text1"/>
          <w:sz w:val="22"/>
          <w:szCs w:val="22"/>
        </w:rPr>
        <w:t xml:space="preserve">Students </w:t>
      </w:r>
      <w:r w:rsidR="00A74AC0" w:rsidRPr="00AC289E">
        <w:rPr>
          <w:rFonts w:asciiTheme="majorHAnsi" w:hAnsiTheme="majorHAnsi"/>
          <w:color w:val="000000" w:themeColor="text1"/>
          <w:sz w:val="22"/>
          <w:szCs w:val="22"/>
        </w:rPr>
        <w:t>will select one or two</w:t>
      </w:r>
      <w:r w:rsidRPr="00AC289E">
        <w:rPr>
          <w:rFonts w:asciiTheme="majorHAnsi" w:hAnsiTheme="majorHAnsi"/>
          <w:color w:val="000000" w:themeColor="text1"/>
          <w:sz w:val="22"/>
          <w:szCs w:val="22"/>
        </w:rPr>
        <w:t xml:space="preserve"> “texts” that represent colonialism</w:t>
      </w:r>
      <w:r w:rsidR="00A74AC0" w:rsidRPr="00AC289E">
        <w:rPr>
          <w:rFonts w:asciiTheme="majorHAnsi" w:hAnsiTheme="majorHAnsi"/>
          <w:color w:val="000000" w:themeColor="text1"/>
          <w:sz w:val="22"/>
          <w:szCs w:val="22"/>
        </w:rPr>
        <w:t xml:space="preserve"> and </w:t>
      </w:r>
      <w:r w:rsidR="002169E9" w:rsidRPr="00AC289E">
        <w:rPr>
          <w:rFonts w:asciiTheme="majorHAnsi" w:hAnsiTheme="majorHAnsi"/>
          <w:color w:val="000000" w:themeColor="text1"/>
          <w:sz w:val="22"/>
          <w:szCs w:val="22"/>
        </w:rPr>
        <w:t>provide</w:t>
      </w:r>
      <w:r w:rsidR="009845CE" w:rsidRPr="00AC289E">
        <w:rPr>
          <w:rFonts w:asciiTheme="majorHAnsi" w:hAnsiTheme="majorHAnsi"/>
          <w:color w:val="000000" w:themeColor="text1"/>
          <w:sz w:val="22"/>
          <w:szCs w:val="22"/>
        </w:rPr>
        <w:t xml:space="preserve"> a</w:t>
      </w:r>
      <w:r w:rsidR="004557F6" w:rsidRPr="00AC289E">
        <w:rPr>
          <w:rFonts w:asciiTheme="majorHAnsi" w:hAnsiTheme="majorHAnsi"/>
          <w:color w:val="000000" w:themeColor="text1"/>
          <w:sz w:val="22"/>
          <w:szCs w:val="22"/>
        </w:rPr>
        <w:t xml:space="preserve"> </w:t>
      </w:r>
      <w:r w:rsidR="00AC289E">
        <w:rPr>
          <w:rFonts w:asciiTheme="majorHAnsi" w:hAnsiTheme="majorHAnsi"/>
          <w:color w:val="000000" w:themeColor="text1"/>
          <w:sz w:val="22"/>
          <w:szCs w:val="22"/>
        </w:rPr>
        <w:t xml:space="preserve">written or oral (video) </w:t>
      </w:r>
      <w:r w:rsidR="00A74AC0" w:rsidRPr="00AC289E">
        <w:rPr>
          <w:rFonts w:asciiTheme="majorHAnsi" w:hAnsiTheme="majorHAnsi"/>
          <w:color w:val="000000" w:themeColor="text1"/>
          <w:sz w:val="22"/>
          <w:szCs w:val="22"/>
        </w:rPr>
        <w:t xml:space="preserve">critical analysis </w:t>
      </w:r>
      <w:r w:rsidRPr="00AC289E">
        <w:rPr>
          <w:rFonts w:asciiTheme="majorHAnsi" w:hAnsiTheme="majorHAnsi"/>
          <w:color w:val="000000" w:themeColor="text1"/>
          <w:sz w:val="22"/>
          <w:szCs w:val="22"/>
        </w:rPr>
        <w:t>to show how the</w:t>
      </w:r>
      <w:r w:rsidR="00A74AC0" w:rsidRPr="00AC289E">
        <w:rPr>
          <w:rFonts w:asciiTheme="majorHAnsi" w:hAnsiTheme="majorHAnsi"/>
          <w:color w:val="000000" w:themeColor="text1"/>
          <w:sz w:val="22"/>
          <w:szCs w:val="22"/>
        </w:rPr>
        <w:t xml:space="preserve"> text(s)</w:t>
      </w:r>
      <w:r w:rsidRPr="00AC289E">
        <w:rPr>
          <w:rFonts w:asciiTheme="majorHAnsi" w:hAnsiTheme="majorHAnsi"/>
          <w:color w:val="000000" w:themeColor="text1"/>
          <w:sz w:val="22"/>
          <w:szCs w:val="22"/>
        </w:rPr>
        <w:t xml:space="preserve"> reflect colonial discourse and </w:t>
      </w:r>
      <w:r w:rsidRPr="00AC289E">
        <w:rPr>
          <w:rFonts w:asciiTheme="majorHAnsi" w:hAnsiTheme="majorHAnsi"/>
          <w:color w:val="000000" w:themeColor="text1"/>
          <w:sz w:val="22"/>
          <w:szCs w:val="22"/>
        </w:rPr>
        <w:lastRenderedPageBreak/>
        <w:t xml:space="preserve">colonial subjectivity. </w:t>
      </w:r>
      <w:r w:rsidR="002169E9" w:rsidRPr="00AC289E">
        <w:rPr>
          <w:rFonts w:asciiTheme="majorHAnsi" w:hAnsiTheme="majorHAnsi"/>
          <w:color w:val="000000" w:themeColor="text1"/>
          <w:sz w:val="22"/>
          <w:szCs w:val="22"/>
        </w:rPr>
        <w:t>(</w:t>
      </w:r>
      <w:r w:rsidR="004557F6" w:rsidRPr="00AC289E">
        <w:rPr>
          <w:rFonts w:asciiTheme="majorHAnsi" w:hAnsiTheme="majorHAnsi"/>
          <w:color w:val="000000" w:themeColor="text1"/>
          <w:sz w:val="22"/>
          <w:szCs w:val="22"/>
        </w:rPr>
        <w:t xml:space="preserve">See the Assignments page of Canvas for a more detailed description, with evaluation rubric, available </w:t>
      </w:r>
      <w:r w:rsidR="00AC289E">
        <w:rPr>
          <w:rFonts w:asciiTheme="majorHAnsi" w:hAnsiTheme="majorHAnsi"/>
          <w:color w:val="000000" w:themeColor="text1"/>
          <w:sz w:val="22"/>
          <w:szCs w:val="22"/>
        </w:rPr>
        <w:t>2</w:t>
      </w:r>
      <w:r w:rsidR="00090DE4">
        <w:rPr>
          <w:rFonts w:asciiTheme="majorHAnsi" w:hAnsiTheme="majorHAnsi"/>
          <w:color w:val="000000" w:themeColor="text1"/>
          <w:sz w:val="22"/>
          <w:szCs w:val="22"/>
        </w:rPr>
        <w:t>5</w:t>
      </w:r>
      <w:r w:rsidR="004557F6" w:rsidRPr="00AC289E">
        <w:rPr>
          <w:rFonts w:asciiTheme="majorHAnsi" w:hAnsiTheme="majorHAnsi"/>
          <w:color w:val="000000" w:themeColor="text1"/>
          <w:sz w:val="22"/>
          <w:szCs w:val="22"/>
        </w:rPr>
        <w:t xml:space="preserve"> October</w:t>
      </w:r>
      <w:r w:rsidR="002169E9" w:rsidRPr="00AC289E">
        <w:rPr>
          <w:rFonts w:asciiTheme="majorHAnsi" w:hAnsiTheme="majorHAnsi"/>
          <w:color w:val="000000" w:themeColor="text1"/>
          <w:sz w:val="22"/>
          <w:szCs w:val="22"/>
        </w:rPr>
        <w:t>)</w:t>
      </w:r>
    </w:p>
    <w:p w14:paraId="6D5E06CB" w14:textId="158874E7" w:rsidR="002169E9" w:rsidRPr="00AC289E" w:rsidRDefault="002169E9" w:rsidP="006E2232">
      <w:pPr>
        <w:pStyle w:val="WPNormal"/>
        <w:numPr>
          <w:ilvl w:val="0"/>
          <w:numId w:val="10"/>
        </w:numPr>
        <w:rPr>
          <w:rFonts w:asciiTheme="majorHAnsi" w:hAnsiTheme="majorHAnsi"/>
          <w:b/>
          <w:i/>
          <w:color w:val="000000" w:themeColor="text1"/>
          <w:sz w:val="22"/>
          <w:szCs w:val="22"/>
        </w:rPr>
      </w:pPr>
      <w:r w:rsidRPr="00AC289E">
        <w:rPr>
          <w:rFonts w:asciiTheme="majorHAnsi" w:hAnsiTheme="majorHAnsi"/>
          <w:i/>
          <w:color w:val="000000" w:themeColor="text1"/>
          <w:sz w:val="22"/>
          <w:szCs w:val="22"/>
        </w:rPr>
        <w:t>Due:</w:t>
      </w:r>
      <w:r w:rsidR="004557F6" w:rsidRPr="00AC289E">
        <w:rPr>
          <w:rFonts w:asciiTheme="majorHAnsi" w:hAnsiTheme="majorHAnsi"/>
          <w:i/>
          <w:color w:val="000000" w:themeColor="text1"/>
          <w:sz w:val="22"/>
          <w:szCs w:val="22"/>
        </w:rPr>
        <w:t xml:space="preserve"> </w:t>
      </w:r>
      <w:r w:rsidR="000B73E1">
        <w:rPr>
          <w:rFonts w:asciiTheme="majorHAnsi" w:hAnsiTheme="majorHAnsi"/>
          <w:b/>
          <w:color w:val="000000" w:themeColor="text1"/>
          <w:sz w:val="22"/>
          <w:szCs w:val="22"/>
        </w:rPr>
        <w:t xml:space="preserve">Friday </w:t>
      </w:r>
      <w:r w:rsidR="0071268B">
        <w:rPr>
          <w:rFonts w:asciiTheme="majorHAnsi" w:hAnsiTheme="majorHAnsi"/>
          <w:b/>
          <w:color w:val="000000" w:themeColor="text1"/>
          <w:sz w:val="22"/>
          <w:szCs w:val="22"/>
        </w:rPr>
        <w:t>6 November</w:t>
      </w:r>
    </w:p>
    <w:p w14:paraId="71153953" w14:textId="2888F185" w:rsidR="006E2232" w:rsidRDefault="006E2232" w:rsidP="006E2232">
      <w:pPr>
        <w:pStyle w:val="WPNormal"/>
        <w:rPr>
          <w:rFonts w:asciiTheme="majorHAnsi" w:hAnsiTheme="majorHAnsi"/>
          <w:b/>
          <w:i/>
          <w:color w:val="215868" w:themeColor="accent5" w:themeShade="80"/>
          <w:sz w:val="22"/>
          <w:szCs w:val="22"/>
        </w:rPr>
      </w:pPr>
    </w:p>
    <w:p w14:paraId="127E24F8" w14:textId="74CFF826" w:rsidR="00AC289E" w:rsidRPr="00AC289E" w:rsidRDefault="002169E9" w:rsidP="00AC289E">
      <w:pPr>
        <w:pStyle w:val="WPNormal"/>
        <w:numPr>
          <w:ilvl w:val="0"/>
          <w:numId w:val="8"/>
        </w:numPr>
        <w:rPr>
          <w:rFonts w:asciiTheme="majorHAnsi" w:hAnsiTheme="majorHAnsi"/>
          <w:b/>
          <w:i/>
          <w:color w:val="000000" w:themeColor="text1"/>
          <w:sz w:val="22"/>
          <w:szCs w:val="22"/>
        </w:rPr>
      </w:pPr>
      <w:r w:rsidRPr="00AC289E">
        <w:rPr>
          <w:rFonts w:asciiTheme="majorHAnsi" w:hAnsiTheme="majorHAnsi"/>
          <w:b/>
          <w:i/>
          <w:color w:val="000000" w:themeColor="text1"/>
          <w:sz w:val="22"/>
          <w:szCs w:val="22"/>
        </w:rPr>
        <w:t xml:space="preserve">Colonial Legacies </w:t>
      </w:r>
      <w:r w:rsidR="00AC289E" w:rsidRPr="00AC289E">
        <w:rPr>
          <w:rFonts w:asciiTheme="majorHAnsi" w:hAnsiTheme="majorHAnsi"/>
          <w:b/>
          <w:i/>
          <w:color w:val="000000" w:themeColor="text1"/>
          <w:sz w:val="22"/>
          <w:szCs w:val="22"/>
        </w:rPr>
        <w:t>Project</w:t>
      </w:r>
      <w:r w:rsidR="00A74AC0" w:rsidRPr="00AC289E">
        <w:rPr>
          <w:rFonts w:asciiTheme="majorHAnsi" w:hAnsiTheme="majorHAnsi"/>
          <w:b/>
          <w:i/>
          <w:color w:val="000000" w:themeColor="text1"/>
          <w:sz w:val="22"/>
          <w:szCs w:val="22"/>
        </w:rPr>
        <w:t xml:space="preserve"> –</w:t>
      </w:r>
      <w:r w:rsidR="00AC289E">
        <w:rPr>
          <w:rFonts w:asciiTheme="majorHAnsi" w:hAnsiTheme="majorHAnsi"/>
          <w:b/>
          <w:i/>
          <w:color w:val="000000" w:themeColor="text1"/>
          <w:sz w:val="22"/>
          <w:szCs w:val="22"/>
        </w:rPr>
        <w:t xml:space="preserve"> 4</w:t>
      </w:r>
      <w:r w:rsidR="000B73E1">
        <w:rPr>
          <w:rFonts w:asciiTheme="majorHAnsi" w:hAnsiTheme="majorHAnsi"/>
          <w:b/>
          <w:i/>
          <w:color w:val="000000" w:themeColor="text1"/>
          <w:sz w:val="22"/>
          <w:szCs w:val="22"/>
        </w:rPr>
        <w:t>6</w:t>
      </w:r>
      <w:r w:rsidR="00AC289E">
        <w:rPr>
          <w:rFonts w:asciiTheme="majorHAnsi" w:hAnsiTheme="majorHAnsi"/>
          <w:b/>
          <w:i/>
          <w:color w:val="000000" w:themeColor="text1"/>
          <w:sz w:val="22"/>
          <w:szCs w:val="22"/>
        </w:rPr>
        <w:t>%</w:t>
      </w:r>
    </w:p>
    <w:p w14:paraId="4B3B18B7" w14:textId="25CED8B8" w:rsidR="00AC289E" w:rsidRPr="00AC289E" w:rsidRDefault="00AC289E" w:rsidP="002169E9">
      <w:pPr>
        <w:pStyle w:val="WPNormal"/>
        <w:numPr>
          <w:ilvl w:val="0"/>
          <w:numId w:val="15"/>
        </w:numPr>
        <w:rPr>
          <w:rFonts w:asciiTheme="majorHAnsi" w:hAnsiTheme="majorHAnsi"/>
          <w:b/>
          <w:i/>
          <w:color w:val="000000" w:themeColor="text1"/>
          <w:sz w:val="22"/>
          <w:szCs w:val="22"/>
        </w:rPr>
      </w:pPr>
      <w:r>
        <w:rPr>
          <w:rFonts w:asciiTheme="majorHAnsi" w:hAnsiTheme="majorHAnsi"/>
          <w:i/>
          <w:color w:val="000000" w:themeColor="text1"/>
          <w:sz w:val="22"/>
          <w:szCs w:val="22"/>
        </w:rPr>
        <w:t xml:space="preserve">Reflection Guides </w:t>
      </w:r>
      <w:r>
        <w:rPr>
          <w:rFonts w:asciiTheme="majorHAnsi" w:hAnsiTheme="majorHAnsi"/>
          <w:color w:val="000000" w:themeColor="text1"/>
          <w:sz w:val="22"/>
          <w:szCs w:val="22"/>
        </w:rPr>
        <w:t>(</w:t>
      </w:r>
      <w:r w:rsidR="000B73E1">
        <w:rPr>
          <w:rFonts w:asciiTheme="majorHAnsi" w:hAnsiTheme="majorHAnsi"/>
          <w:color w:val="000000" w:themeColor="text1"/>
          <w:sz w:val="22"/>
          <w:szCs w:val="22"/>
        </w:rPr>
        <w:t>4</w:t>
      </w:r>
      <w:r>
        <w:rPr>
          <w:rFonts w:asciiTheme="majorHAnsi" w:hAnsiTheme="majorHAnsi"/>
          <w:color w:val="000000" w:themeColor="text1"/>
          <w:sz w:val="22"/>
          <w:szCs w:val="22"/>
        </w:rPr>
        <w:t xml:space="preserve">x2%) – </w:t>
      </w:r>
      <w:r w:rsidR="000B73E1">
        <w:rPr>
          <w:rFonts w:asciiTheme="majorHAnsi" w:hAnsiTheme="majorHAnsi"/>
          <w:b/>
          <w:color w:val="000000" w:themeColor="text1"/>
          <w:sz w:val="22"/>
          <w:szCs w:val="22"/>
        </w:rPr>
        <w:t>8</w:t>
      </w:r>
      <w:r w:rsidRPr="00AC289E">
        <w:rPr>
          <w:rFonts w:asciiTheme="majorHAnsi" w:hAnsiTheme="majorHAnsi"/>
          <w:b/>
          <w:color w:val="000000" w:themeColor="text1"/>
          <w:sz w:val="22"/>
          <w:szCs w:val="22"/>
        </w:rPr>
        <w:t>%</w:t>
      </w:r>
      <w:r>
        <w:rPr>
          <w:rFonts w:asciiTheme="majorHAnsi" w:hAnsiTheme="majorHAnsi"/>
          <w:color w:val="000000" w:themeColor="text1"/>
          <w:sz w:val="22"/>
          <w:szCs w:val="22"/>
        </w:rPr>
        <w:t xml:space="preserve"> (Due: Sept 12, Oct. 11, </w:t>
      </w:r>
      <w:r w:rsidR="0071268B">
        <w:rPr>
          <w:rFonts w:asciiTheme="majorHAnsi" w:hAnsiTheme="majorHAnsi"/>
          <w:color w:val="000000" w:themeColor="text1"/>
          <w:sz w:val="22"/>
          <w:szCs w:val="22"/>
        </w:rPr>
        <w:t>Oct. 30</w:t>
      </w:r>
      <w:r w:rsidR="000B73E1">
        <w:rPr>
          <w:rFonts w:asciiTheme="majorHAnsi" w:hAnsiTheme="majorHAnsi"/>
          <w:color w:val="000000" w:themeColor="text1"/>
          <w:sz w:val="22"/>
          <w:szCs w:val="22"/>
        </w:rPr>
        <w:t>, Dec. 8</w:t>
      </w:r>
      <w:r>
        <w:rPr>
          <w:rFonts w:asciiTheme="majorHAnsi" w:hAnsiTheme="majorHAnsi"/>
          <w:color w:val="000000" w:themeColor="text1"/>
          <w:sz w:val="22"/>
          <w:szCs w:val="22"/>
        </w:rPr>
        <w:t>)</w:t>
      </w:r>
    </w:p>
    <w:p w14:paraId="666BC447" w14:textId="0A37A8DB" w:rsidR="00AC289E" w:rsidRPr="00AC289E" w:rsidRDefault="00AC289E" w:rsidP="002169E9">
      <w:pPr>
        <w:pStyle w:val="WPNormal"/>
        <w:numPr>
          <w:ilvl w:val="0"/>
          <w:numId w:val="15"/>
        </w:numPr>
        <w:rPr>
          <w:rFonts w:asciiTheme="majorHAnsi" w:hAnsiTheme="majorHAnsi"/>
          <w:b/>
          <w:i/>
          <w:color w:val="000000" w:themeColor="text1"/>
          <w:sz w:val="22"/>
          <w:szCs w:val="22"/>
        </w:rPr>
      </w:pPr>
      <w:r>
        <w:rPr>
          <w:rFonts w:asciiTheme="majorHAnsi" w:hAnsiTheme="majorHAnsi"/>
          <w:i/>
          <w:color w:val="000000" w:themeColor="text1"/>
          <w:sz w:val="22"/>
          <w:szCs w:val="22"/>
        </w:rPr>
        <w:t xml:space="preserve">Project proposal </w:t>
      </w:r>
      <w:r>
        <w:rPr>
          <w:rFonts w:asciiTheme="majorHAnsi" w:hAnsiTheme="majorHAnsi"/>
          <w:color w:val="000000" w:themeColor="text1"/>
          <w:sz w:val="22"/>
          <w:szCs w:val="22"/>
        </w:rPr>
        <w:t xml:space="preserve">(one page) – </w:t>
      </w:r>
      <w:r>
        <w:rPr>
          <w:rFonts w:asciiTheme="majorHAnsi" w:hAnsiTheme="majorHAnsi"/>
          <w:b/>
          <w:color w:val="000000" w:themeColor="text1"/>
          <w:sz w:val="22"/>
          <w:szCs w:val="22"/>
        </w:rPr>
        <w:t>8</w:t>
      </w:r>
      <w:r w:rsidRPr="00AC289E">
        <w:rPr>
          <w:rFonts w:asciiTheme="majorHAnsi" w:hAnsiTheme="majorHAnsi"/>
          <w:b/>
          <w:color w:val="000000" w:themeColor="text1"/>
          <w:sz w:val="22"/>
          <w:szCs w:val="22"/>
        </w:rPr>
        <w:t>%</w:t>
      </w:r>
      <w:r>
        <w:rPr>
          <w:rFonts w:asciiTheme="majorHAnsi" w:hAnsiTheme="majorHAnsi"/>
          <w:b/>
          <w:color w:val="000000" w:themeColor="text1"/>
          <w:sz w:val="22"/>
          <w:szCs w:val="22"/>
        </w:rPr>
        <w:t xml:space="preserve"> </w:t>
      </w:r>
      <w:r>
        <w:rPr>
          <w:rFonts w:asciiTheme="majorHAnsi" w:hAnsiTheme="majorHAnsi"/>
          <w:color w:val="000000" w:themeColor="text1"/>
          <w:sz w:val="22"/>
          <w:szCs w:val="22"/>
        </w:rPr>
        <w:t>(Due</w:t>
      </w:r>
      <w:r w:rsidR="000B73E1">
        <w:rPr>
          <w:rFonts w:asciiTheme="majorHAnsi" w:hAnsiTheme="majorHAnsi"/>
          <w:color w:val="000000" w:themeColor="text1"/>
          <w:sz w:val="22"/>
          <w:szCs w:val="22"/>
        </w:rPr>
        <w:t>: 14 November/17 November</w:t>
      </w:r>
      <w:r>
        <w:rPr>
          <w:rFonts w:asciiTheme="majorHAnsi" w:hAnsiTheme="majorHAnsi"/>
          <w:color w:val="000000" w:themeColor="text1"/>
          <w:sz w:val="22"/>
          <w:szCs w:val="22"/>
        </w:rPr>
        <w:t>)</w:t>
      </w:r>
    </w:p>
    <w:p w14:paraId="1A8A4502" w14:textId="6B293965" w:rsidR="00AC289E" w:rsidRDefault="00AC289E" w:rsidP="002169E9">
      <w:pPr>
        <w:pStyle w:val="WPNormal"/>
        <w:numPr>
          <w:ilvl w:val="0"/>
          <w:numId w:val="15"/>
        </w:numPr>
        <w:rPr>
          <w:rFonts w:asciiTheme="majorHAnsi" w:hAnsiTheme="majorHAnsi"/>
          <w:b/>
          <w:i/>
          <w:color w:val="000000" w:themeColor="text1"/>
          <w:sz w:val="22"/>
          <w:szCs w:val="22"/>
        </w:rPr>
      </w:pPr>
      <w:r>
        <w:rPr>
          <w:rFonts w:asciiTheme="majorHAnsi" w:hAnsiTheme="majorHAnsi"/>
          <w:i/>
          <w:color w:val="000000" w:themeColor="text1"/>
          <w:sz w:val="22"/>
          <w:szCs w:val="22"/>
        </w:rPr>
        <w:t xml:space="preserve">Project – </w:t>
      </w:r>
      <w:r>
        <w:rPr>
          <w:rFonts w:asciiTheme="majorHAnsi" w:hAnsiTheme="majorHAnsi"/>
          <w:b/>
          <w:i/>
          <w:color w:val="000000" w:themeColor="text1"/>
          <w:sz w:val="22"/>
          <w:szCs w:val="22"/>
        </w:rPr>
        <w:t>30%</w:t>
      </w:r>
      <w:r w:rsidR="000B73E1">
        <w:rPr>
          <w:rFonts w:asciiTheme="majorHAnsi" w:hAnsiTheme="majorHAnsi"/>
          <w:b/>
          <w:i/>
          <w:color w:val="000000" w:themeColor="text1"/>
          <w:sz w:val="22"/>
          <w:szCs w:val="22"/>
        </w:rPr>
        <w:t xml:space="preserve"> </w:t>
      </w:r>
      <w:r w:rsidR="000B73E1">
        <w:rPr>
          <w:rFonts w:asciiTheme="majorHAnsi" w:hAnsiTheme="majorHAnsi"/>
          <w:color w:val="000000" w:themeColor="text1"/>
          <w:sz w:val="22"/>
          <w:szCs w:val="22"/>
        </w:rPr>
        <w:t>(Due: 10 December)</w:t>
      </w:r>
    </w:p>
    <w:p w14:paraId="3FEA23A4" w14:textId="6552B9BD" w:rsidR="00AC289E" w:rsidRPr="00AC289E" w:rsidRDefault="00AC289E" w:rsidP="00AC289E">
      <w:pPr>
        <w:pStyle w:val="WPNormal"/>
        <w:ind w:left="360" w:firstLine="720"/>
        <w:rPr>
          <w:rFonts w:asciiTheme="majorHAnsi" w:hAnsiTheme="majorHAnsi"/>
          <w:color w:val="000000" w:themeColor="text1"/>
          <w:sz w:val="22"/>
          <w:szCs w:val="22"/>
        </w:rPr>
      </w:pPr>
      <w:r>
        <w:rPr>
          <w:rFonts w:asciiTheme="majorHAnsi" w:hAnsiTheme="majorHAnsi"/>
          <w:color w:val="000000" w:themeColor="text1"/>
          <w:sz w:val="22"/>
          <w:szCs w:val="22"/>
        </w:rPr>
        <w:t>See the guides and the assignment description in the Assignments folder on Canvas</w:t>
      </w:r>
    </w:p>
    <w:p w14:paraId="4BF98548" w14:textId="3B9D236A" w:rsidR="002261A2" w:rsidRPr="00AC289E" w:rsidRDefault="002261A2" w:rsidP="002169E9">
      <w:pPr>
        <w:pStyle w:val="WPNormal"/>
        <w:rPr>
          <w:rFonts w:asciiTheme="majorHAnsi" w:hAnsiTheme="majorHAnsi"/>
          <w:color w:val="215868" w:themeColor="accent5" w:themeShade="80"/>
          <w:sz w:val="22"/>
          <w:szCs w:val="22"/>
          <w:highlight w:val="yellow"/>
        </w:rPr>
      </w:pPr>
    </w:p>
    <w:p w14:paraId="2739A88A" w14:textId="20CA2CF7" w:rsidR="002169E9" w:rsidRPr="00AC289E" w:rsidRDefault="002169E9" w:rsidP="002169E9">
      <w:pPr>
        <w:pStyle w:val="WPNormal"/>
        <w:numPr>
          <w:ilvl w:val="0"/>
          <w:numId w:val="8"/>
        </w:numPr>
        <w:rPr>
          <w:rFonts w:asciiTheme="majorHAnsi" w:hAnsiTheme="majorHAnsi"/>
          <w:b/>
          <w:i/>
          <w:color w:val="000000" w:themeColor="text1"/>
          <w:sz w:val="22"/>
          <w:szCs w:val="22"/>
        </w:rPr>
      </w:pPr>
      <w:r w:rsidRPr="00AC289E">
        <w:rPr>
          <w:rFonts w:asciiTheme="majorHAnsi" w:hAnsiTheme="majorHAnsi"/>
          <w:b/>
          <w:i/>
          <w:color w:val="000000" w:themeColor="text1"/>
          <w:sz w:val="22"/>
          <w:szCs w:val="22"/>
        </w:rPr>
        <w:t>Participation</w:t>
      </w:r>
      <w:r w:rsidR="00A74AC0" w:rsidRPr="00AC289E">
        <w:rPr>
          <w:rFonts w:asciiTheme="majorHAnsi" w:hAnsiTheme="majorHAnsi"/>
          <w:b/>
          <w:i/>
          <w:color w:val="000000" w:themeColor="text1"/>
          <w:sz w:val="22"/>
          <w:szCs w:val="22"/>
        </w:rPr>
        <w:t xml:space="preserve">– </w:t>
      </w:r>
      <w:r w:rsidR="00A74AC0" w:rsidRPr="00AC289E">
        <w:rPr>
          <w:rFonts w:asciiTheme="majorHAnsi" w:hAnsiTheme="majorHAnsi"/>
          <w:b/>
          <w:color w:val="000000" w:themeColor="text1"/>
          <w:sz w:val="22"/>
          <w:szCs w:val="22"/>
        </w:rPr>
        <w:t>1</w:t>
      </w:r>
      <w:r w:rsidR="00870EBA" w:rsidRPr="00AC289E">
        <w:rPr>
          <w:rFonts w:asciiTheme="majorHAnsi" w:hAnsiTheme="majorHAnsi"/>
          <w:b/>
          <w:color w:val="000000" w:themeColor="text1"/>
          <w:sz w:val="22"/>
          <w:szCs w:val="22"/>
        </w:rPr>
        <w:t>2</w:t>
      </w:r>
      <w:r w:rsidR="00A74AC0" w:rsidRPr="00AC289E">
        <w:rPr>
          <w:rFonts w:asciiTheme="majorHAnsi" w:hAnsiTheme="majorHAnsi"/>
          <w:b/>
          <w:color w:val="000000" w:themeColor="text1"/>
          <w:sz w:val="22"/>
          <w:szCs w:val="22"/>
        </w:rPr>
        <w:t xml:space="preserve">% </w:t>
      </w:r>
    </w:p>
    <w:p w14:paraId="7F794F91" w14:textId="0D17C00E" w:rsidR="00870EBA" w:rsidRPr="00AC289E" w:rsidRDefault="00870EBA" w:rsidP="00AC289E">
      <w:pPr>
        <w:pStyle w:val="WPNormal"/>
        <w:numPr>
          <w:ilvl w:val="0"/>
          <w:numId w:val="23"/>
        </w:numPr>
        <w:rPr>
          <w:rFonts w:asciiTheme="majorHAnsi" w:hAnsiTheme="majorHAnsi"/>
          <w:color w:val="000000" w:themeColor="text1"/>
          <w:sz w:val="22"/>
          <w:szCs w:val="22"/>
        </w:rPr>
      </w:pPr>
      <w:r w:rsidRPr="00AC289E">
        <w:rPr>
          <w:rFonts w:asciiTheme="majorHAnsi" w:hAnsiTheme="majorHAnsi"/>
          <w:color w:val="000000" w:themeColor="text1"/>
          <w:sz w:val="22"/>
          <w:szCs w:val="22"/>
        </w:rPr>
        <w:t xml:space="preserve">8% - </w:t>
      </w:r>
      <w:r w:rsidR="00A74AC0" w:rsidRPr="00AC289E">
        <w:rPr>
          <w:rFonts w:asciiTheme="majorHAnsi" w:hAnsiTheme="majorHAnsi"/>
          <w:color w:val="000000" w:themeColor="text1"/>
          <w:sz w:val="22"/>
          <w:szCs w:val="22"/>
        </w:rPr>
        <w:t>Students are expected to regularly contribute to class discussion and</w:t>
      </w:r>
      <w:r w:rsidR="00AC289E" w:rsidRPr="00AC289E">
        <w:rPr>
          <w:rFonts w:asciiTheme="majorHAnsi" w:hAnsiTheme="majorHAnsi"/>
          <w:color w:val="000000" w:themeColor="text1"/>
          <w:sz w:val="22"/>
          <w:szCs w:val="22"/>
        </w:rPr>
        <w:t>/or</w:t>
      </w:r>
      <w:r w:rsidR="00A74AC0" w:rsidRPr="00AC289E">
        <w:rPr>
          <w:rFonts w:asciiTheme="majorHAnsi" w:hAnsiTheme="majorHAnsi"/>
          <w:color w:val="000000" w:themeColor="text1"/>
          <w:sz w:val="22"/>
          <w:szCs w:val="22"/>
        </w:rPr>
        <w:t xml:space="preserve"> online discussion boards. David will provide anecdotal feedback to each student </w:t>
      </w:r>
      <w:r w:rsidR="009845CE" w:rsidRPr="00AC289E">
        <w:rPr>
          <w:rFonts w:asciiTheme="majorHAnsi" w:hAnsiTheme="majorHAnsi"/>
          <w:color w:val="000000" w:themeColor="text1"/>
          <w:sz w:val="22"/>
          <w:szCs w:val="22"/>
        </w:rPr>
        <w:t>during the first two weeks of October (and perhaps at other times)</w:t>
      </w:r>
      <w:r w:rsidR="00A74AC0" w:rsidRPr="00AC289E">
        <w:rPr>
          <w:rFonts w:asciiTheme="majorHAnsi" w:hAnsiTheme="majorHAnsi"/>
          <w:color w:val="000000" w:themeColor="text1"/>
          <w:sz w:val="22"/>
          <w:szCs w:val="22"/>
        </w:rPr>
        <w:t>, and assess participation based on the guidelines below</w:t>
      </w:r>
      <w:r w:rsidR="00AC289E">
        <w:rPr>
          <w:rFonts w:asciiTheme="majorHAnsi" w:hAnsiTheme="majorHAnsi"/>
          <w:color w:val="000000" w:themeColor="text1"/>
          <w:sz w:val="22"/>
          <w:szCs w:val="22"/>
        </w:rPr>
        <w:t xml:space="preserve">, informed by the reflections on participation that students provide </w:t>
      </w:r>
      <w:r w:rsidR="00A74AC0" w:rsidRPr="00AC289E">
        <w:rPr>
          <w:rFonts w:asciiTheme="majorHAnsi" w:hAnsiTheme="majorHAnsi"/>
          <w:color w:val="000000" w:themeColor="text1"/>
          <w:sz w:val="22"/>
          <w:szCs w:val="22"/>
        </w:rPr>
        <w:t xml:space="preserve"> </w:t>
      </w:r>
    </w:p>
    <w:p w14:paraId="0120FCD1" w14:textId="7708CA75" w:rsidR="002169E9" w:rsidRPr="00AC289E" w:rsidRDefault="00870EBA" w:rsidP="00AC289E">
      <w:pPr>
        <w:pStyle w:val="WPNormal"/>
        <w:numPr>
          <w:ilvl w:val="0"/>
          <w:numId w:val="23"/>
        </w:numPr>
        <w:rPr>
          <w:rFonts w:asciiTheme="majorHAnsi" w:hAnsiTheme="majorHAnsi"/>
          <w:color w:val="000000" w:themeColor="text1"/>
          <w:sz w:val="22"/>
          <w:szCs w:val="22"/>
        </w:rPr>
      </w:pPr>
      <w:r w:rsidRPr="00AC289E">
        <w:rPr>
          <w:rFonts w:asciiTheme="majorHAnsi" w:hAnsiTheme="majorHAnsi"/>
          <w:color w:val="000000" w:themeColor="text1"/>
          <w:sz w:val="22"/>
          <w:szCs w:val="22"/>
        </w:rPr>
        <w:t>4%</w:t>
      </w:r>
      <w:r w:rsidR="00A934F7" w:rsidRPr="00AC289E">
        <w:rPr>
          <w:rFonts w:asciiTheme="majorHAnsi" w:hAnsiTheme="majorHAnsi"/>
          <w:color w:val="000000" w:themeColor="text1"/>
          <w:sz w:val="22"/>
          <w:szCs w:val="22"/>
        </w:rPr>
        <w:t xml:space="preserve"> - </w:t>
      </w:r>
      <w:r w:rsidR="00A74AC0" w:rsidRPr="00AC289E">
        <w:rPr>
          <w:rFonts w:asciiTheme="majorHAnsi" w:hAnsiTheme="majorHAnsi"/>
          <w:color w:val="000000" w:themeColor="text1"/>
          <w:sz w:val="22"/>
          <w:szCs w:val="22"/>
        </w:rPr>
        <w:t xml:space="preserve">The </w:t>
      </w:r>
      <w:r w:rsidR="00A74AC0" w:rsidRPr="00AC289E">
        <w:rPr>
          <w:rFonts w:asciiTheme="majorHAnsi" w:hAnsiTheme="majorHAnsi"/>
          <w:b/>
          <w:color w:val="000000" w:themeColor="text1"/>
          <w:sz w:val="22"/>
          <w:szCs w:val="22"/>
        </w:rPr>
        <w:t>Participation Reflection</w:t>
      </w:r>
      <w:r w:rsidR="00A74AC0" w:rsidRPr="00AC289E">
        <w:rPr>
          <w:rFonts w:asciiTheme="majorHAnsi" w:hAnsiTheme="majorHAnsi"/>
          <w:color w:val="000000" w:themeColor="text1"/>
          <w:sz w:val="22"/>
          <w:szCs w:val="22"/>
        </w:rPr>
        <w:t xml:space="preserve"> should be at least </w:t>
      </w:r>
      <w:r w:rsidR="0071268B">
        <w:rPr>
          <w:rFonts w:asciiTheme="majorHAnsi" w:hAnsiTheme="majorHAnsi"/>
          <w:color w:val="000000" w:themeColor="text1"/>
          <w:sz w:val="22"/>
          <w:szCs w:val="22"/>
        </w:rPr>
        <w:t>200</w:t>
      </w:r>
      <w:r w:rsidR="00A74AC0" w:rsidRPr="00AC289E">
        <w:rPr>
          <w:rFonts w:asciiTheme="majorHAnsi" w:hAnsiTheme="majorHAnsi"/>
          <w:color w:val="000000" w:themeColor="text1"/>
          <w:sz w:val="22"/>
          <w:szCs w:val="22"/>
        </w:rPr>
        <w:t xml:space="preserve"> words and provide a </w:t>
      </w:r>
      <w:r w:rsidR="00AC289E">
        <w:rPr>
          <w:rFonts w:asciiTheme="majorHAnsi" w:hAnsiTheme="majorHAnsi"/>
          <w:color w:val="000000" w:themeColor="text1"/>
          <w:sz w:val="22"/>
          <w:szCs w:val="22"/>
        </w:rPr>
        <w:t xml:space="preserve">concise, but </w:t>
      </w:r>
      <w:r w:rsidR="00A74AC0" w:rsidRPr="00AC289E">
        <w:rPr>
          <w:rFonts w:asciiTheme="majorHAnsi" w:hAnsiTheme="majorHAnsi"/>
          <w:color w:val="000000" w:themeColor="text1"/>
          <w:sz w:val="22"/>
          <w:szCs w:val="22"/>
        </w:rPr>
        <w:t>detailed and specific reflection of your contribution</w:t>
      </w:r>
      <w:r w:rsidR="00AC289E">
        <w:rPr>
          <w:rFonts w:asciiTheme="majorHAnsi" w:hAnsiTheme="majorHAnsi"/>
          <w:color w:val="000000" w:themeColor="text1"/>
          <w:sz w:val="22"/>
          <w:szCs w:val="22"/>
        </w:rPr>
        <w:t xml:space="preserve"> to the course</w:t>
      </w:r>
      <w:r w:rsidR="00A74AC0" w:rsidRPr="00AC289E">
        <w:rPr>
          <w:rFonts w:asciiTheme="majorHAnsi" w:hAnsiTheme="majorHAnsi"/>
          <w:color w:val="000000" w:themeColor="text1"/>
          <w:sz w:val="22"/>
          <w:szCs w:val="22"/>
        </w:rPr>
        <w:t>, referencing the guidelines (below)</w:t>
      </w:r>
      <w:r w:rsidR="009845CE" w:rsidRPr="00AC289E">
        <w:rPr>
          <w:rFonts w:asciiTheme="majorHAnsi" w:hAnsiTheme="majorHAnsi"/>
          <w:color w:val="000000" w:themeColor="text1"/>
          <w:sz w:val="22"/>
          <w:szCs w:val="22"/>
        </w:rPr>
        <w:t>,</w:t>
      </w:r>
      <w:r w:rsidR="00A74AC0" w:rsidRPr="00AC289E">
        <w:rPr>
          <w:rFonts w:asciiTheme="majorHAnsi" w:hAnsiTheme="majorHAnsi"/>
          <w:color w:val="000000" w:themeColor="text1"/>
          <w:sz w:val="22"/>
          <w:szCs w:val="22"/>
        </w:rPr>
        <w:t xml:space="preserve"> as well as your Learning Reflection at the beginning of the term (RG1), providing David insights into limitations and achievements not visible to him based on your interaction</w:t>
      </w:r>
      <w:r w:rsidR="00AC289E" w:rsidRPr="00AC289E">
        <w:rPr>
          <w:rFonts w:asciiTheme="majorHAnsi" w:hAnsiTheme="majorHAnsi"/>
          <w:color w:val="000000" w:themeColor="text1"/>
          <w:sz w:val="22"/>
          <w:szCs w:val="22"/>
        </w:rPr>
        <w:t xml:space="preserve"> in person or on Canvas</w:t>
      </w:r>
      <w:r w:rsidR="00A74AC0" w:rsidRPr="00AC289E">
        <w:rPr>
          <w:rFonts w:asciiTheme="majorHAnsi" w:hAnsiTheme="majorHAnsi"/>
          <w:color w:val="000000" w:themeColor="text1"/>
          <w:sz w:val="22"/>
          <w:szCs w:val="22"/>
        </w:rPr>
        <w:t>.</w:t>
      </w:r>
    </w:p>
    <w:p w14:paraId="40D3103C" w14:textId="77777777" w:rsidR="002169E9" w:rsidRDefault="002169E9">
      <w:pPr>
        <w:pStyle w:val="WPNormal"/>
        <w:rPr>
          <w:rFonts w:asciiTheme="majorHAnsi" w:hAnsiTheme="majorHAnsi"/>
          <w:b/>
          <w:color w:val="215868" w:themeColor="accent5" w:themeShade="80"/>
          <w:sz w:val="22"/>
          <w:szCs w:val="22"/>
        </w:rPr>
      </w:pPr>
    </w:p>
    <w:p w14:paraId="567DA14B" w14:textId="4DA2C63A" w:rsidR="002169E9" w:rsidRDefault="002169E9">
      <w:pPr>
        <w:pStyle w:val="WPNormal"/>
        <w:rPr>
          <w:rFonts w:asciiTheme="majorHAnsi" w:hAnsiTheme="majorHAnsi"/>
          <w:b/>
          <w:color w:val="000000" w:themeColor="text1"/>
          <w:sz w:val="22"/>
          <w:szCs w:val="22"/>
        </w:rPr>
      </w:pPr>
      <w:r w:rsidRPr="004557F6">
        <w:rPr>
          <w:rFonts w:asciiTheme="majorHAnsi" w:hAnsiTheme="majorHAnsi"/>
          <w:b/>
          <w:color w:val="000000" w:themeColor="text1"/>
          <w:sz w:val="22"/>
          <w:szCs w:val="22"/>
        </w:rPr>
        <w:t>Guidelines for Participation</w:t>
      </w:r>
    </w:p>
    <w:p w14:paraId="789B7C34" w14:textId="594A40ED" w:rsidR="00AC289E" w:rsidRPr="00AC289E" w:rsidRDefault="00AC289E">
      <w:pPr>
        <w:pStyle w:val="WPNormal"/>
        <w:rPr>
          <w:rFonts w:asciiTheme="majorHAnsi" w:hAnsiTheme="majorHAnsi"/>
          <w:color w:val="000000" w:themeColor="text1"/>
          <w:sz w:val="22"/>
          <w:szCs w:val="22"/>
        </w:rPr>
      </w:pPr>
      <w:r>
        <w:rPr>
          <w:rFonts w:asciiTheme="majorHAnsi" w:hAnsiTheme="majorHAnsi"/>
          <w:color w:val="000000" w:themeColor="text1"/>
          <w:sz w:val="22"/>
          <w:szCs w:val="22"/>
        </w:rPr>
        <w:t xml:space="preserve">Students are expected to attend all classes for the full duration and to come to class prepared to contribute, having completed assigned required readings and reviewed the meeting agenda. In addition, students will be expected to strive to fulfill the guidelines for participation and community we co-create in the first meeting: see the </w:t>
      </w:r>
      <w:r w:rsidRPr="00AC289E">
        <w:rPr>
          <w:rFonts w:asciiTheme="majorHAnsi" w:hAnsiTheme="majorHAnsi"/>
          <w:b/>
          <w:color w:val="000000" w:themeColor="text1"/>
          <w:sz w:val="22"/>
          <w:szCs w:val="22"/>
        </w:rPr>
        <w:t>Participation and Community Guidelines</w:t>
      </w:r>
      <w:r>
        <w:rPr>
          <w:rFonts w:asciiTheme="majorHAnsi" w:hAnsiTheme="majorHAnsi"/>
          <w:i/>
          <w:color w:val="000000" w:themeColor="text1"/>
          <w:sz w:val="22"/>
          <w:szCs w:val="22"/>
        </w:rPr>
        <w:t xml:space="preserve"> </w:t>
      </w:r>
      <w:r>
        <w:rPr>
          <w:rFonts w:asciiTheme="majorHAnsi" w:hAnsiTheme="majorHAnsi"/>
          <w:color w:val="000000" w:themeColor="text1"/>
          <w:sz w:val="22"/>
          <w:szCs w:val="22"/>
        </w:rPr>
        <w:t>document on Canvas.</w:t>
      </w:r>
    </w:p>
    <w:p w14:paraId="37072C66" w14:textId="704CCEB4" w:rsidR="002169E9" w:rsidRDefault="002169E9">
      <w:pPr>
        <w:pStyle w:val="WPNormal"/>
        <w:rPr>
          <w:rFonts w:asciiTheme="majorHAnsi" w:hAnsiTheme="majorHAnsi"/>
          <w:color w:val="215868" w:themeColor="accent5" w:themeShade="80"/>
          <w:sz w:val="22"/>
          <w:szCs w:val="22"/>
        </w:rPr>
      </w:pPr>
    </w:p>
    <w:p w14:paraId="37725E5F" w14:textId="399B3588" w:rsidR="002169E9" w:rsidRDefault="002169E9">
      <w:pPr>
        <w:pStyle w:val="WPNormal"/>
        <w:rPr>
          <w:rFonts w:asciiTheme="majorHAnsi" w:hAnsiTheme="majorHAnsi"/>
          <w:b/>
          <w:color w:val="215868" w:themeColor="accent5" w:themeShade="80"/>
          <w:sz w:val="22"/>
          <w:szCs w:val="22"/>
        </w:rPr>
      </w:pPr>
    </w:p>
    <w:p w14:paraId="24CC31FE" w14:textId="26C6A89D" w:rsidR="001378AA" w:rsidRPr="002169E9" w:rsidRDefault="001378AA">
      <w:pPr>
        <w:pStyle w:val="WPNormal"/>
        <w:rPr>
          <w:rFonts w:asciiTheme="majorHAnsi" w:hAnsiTheme="majorHAnsi"/>
          <w:b/>
          <w:color w:val="000000" w:themeColor="text1"/>
          <w:sz w:val="22"/>
          <w:szCs w:val="22"/>
        </w:rPr>
      </w:pPr>
      <w:r w:rsidRPr="002169E9">
        <w:rPr>
          <w:rFonts w:asciiTheme="majorHAnsi" w:hAnsiTheme="majorHAnsi"/>
          <w:b/>
          <w:color w:val="000000" w:themeColor="text1"/>
          <w:sz w:val="22"/>
          <w:szCs w:val="22"/>
        </w:rPr>
        <w:t xml:space="preserve">Required </w:t>
      </w:r>
      <w:r w:rsidR="00A74AC0">
        <w:rPr>
          <w:rFonts w:asciiTheme="majorHAnsi" w:hAnsiTheme="majorHAnsi"/>
          <w:b/>
          <w:color w:val="000000" w:themeColor="text1"/>
          <w:sz w:val="22"/>
          <w:szCs w:val="22"/>
        </w:rPr>
        <w:t>Texts</w:t>
      </w:r>
      <w:r w:rsidR="00502A9F" w:rsidRPr="002169E9">
        <w:rPr>
          <w:rFonts w:asciiTheme="majorHAnsi" w:hAnsiTheme="majorHAnsi"/>
          <w:b/>
          <w:color w:val="000000" w:themeColor="text1"/>
          <w:sz w:val="22"/>
          <w:szCs w:val="22"/>
        </w:rPr>
        <w:t>:</w:t>
      </w:r>
    </w:p>
    <w:p w14:paraId="48A6923F" w14:textId="77777777" w:rsidR="001378AA" w:rsidRPr="002169E9" w:rsidRDefault="001378AA">
      <w:pPr>
        <w:pStyle w:val="WPNormal"/>
        <w:rPr>
          <w:rFonts w:asciiTheme="majorHAnsi" w:hAnsiTheme="majorHAnsi"/>
          <w:color w:val="000000" w:themeColor="text1"/>
          <w:sz w:val="22"/>
          <w:szCs w:val="22"/>
        </w:rPr>
      </w:pPr>
    </w:p>
    <w:p w14:paraId="72BA5367" w14:textId="13A0B1CA" w:rsidR="00B579CC" w:rsidRPr="004557F6" w:rsidRDefault="00B579CC" w:rsidP="00B579CC">
      <w:pPr>
        <w:pStyle w:val="NormalWeb"/>
        <w:tabs>
          <w:tab w:val="num" w:pos="1080"/>
        </w:tabs>
        <w:spacing w:before="0" w:beforeAutospacing="0" w:after="0" w:afterAutospacing="0"/>
        <w:rPr>
          <w:rFonts w:asciiTheme="majorHAnsi" w:hAnsiTheme="majorHAnsi"/>
          <w:color w:val="000000" w:themeColor="text1"/>
          <w:sz w:val="22"/>
          <w:szCs w:val="22"/>
        </w:rPr>
      </w:pPr>
      <w:r w:rsidRPr="004557F6">
        <w:rPr>
          <w:rFonts w:asciiTheme="majorHAnsi" w:hAnsiTheme="majorHAnsi"/>
          <w:color w:val="000000" w:themeColor="text1"/>
          <w:sz w:val="22"/>
          <w:szCs w:val="22"/>
        </w:rPr>
        <w:t>Books</w:t>
      </w:r>
      <w:r w:rsidR="008C0462" w:rsidRPr="004557F6">
        <w:rPr>
          <w:rFonts w:asciiTheme="majorHAnsi" w:hAnsiTheme="majorHAnsi"/>
          <w:i/>
          <w:color w:val="000000" w:themeColor="text1"/>
          <w:sz w:val="22"/>
          <w:szCs w:val="22"/>
        </w:rPr>
        <w:t xml:space="preserve"> </w:t>
      </w:r>
      <w:r w:rsidR="008C0462" w:rsidRPr="004557F6">
        <w:rPr>
          <w:rFonts w:asciiTheme="majorHAnsi" w:hAnsiTheme="majorHAnsi"/>
          <w:color w:val="000000" w:themeColor="text1"/>
          <w:sz w:val="22"/>
          <w:szCs w:val="22"/>
        </w:rPr>
        <w:t xml:space="preserve">(Available </w:t>
      </w:r>
      <w:r w:rsidR="002169E9" w:rsidRPr="004557F6">
        <w:rPr>
          <w:rFonts w:asciiTheme="majorHAnsi" w:hAnsiTheme="majorHAnsi"/>
          <w:color w:val="000000" w:themeColor="text1"/>
          <w:sz w:val="22"/>
          <w:szCs w:val="22"/>
        </w:rPr>
        <w:t>via</w:t>
      </w:r>
      <w:r w:rsidR="008C0462" w:rsidRPr="004557F6">
        <w:rPr>
          <w:rFonts w:asciiTheme="majorHAnsi" w:hAnsiTheme="majorHAnsi"/>
          <w:color w:val="000000" w:themeColor="text1"/>
          <w:sz w:val="22"/>
          <w:szCs w:val="22"/>
        </w:rPr>
        <w:t xml:space="preserve"> Bookstore)</w:t>
      </w:r>
      <w:r w:rsidR="002169E9" w:rsidRPr="004557F6">
        <w:rPr>
          <w:rFonts w:asciiTheme="majorHAnsi" w:hAnsiTheme="majorHAnsi"/>
          <w:color w:val="000000" w:themeColor="text1"/>
          <w:sz w:val="22"/>
          <w:szCs w:val="22"/>
        </w:rPr>
        <w:t xml:space="preserve"> – </w:t>
      </w:r>
      <w:proofErr w:type="spellStart"/>
      <w:r w:rsidRPr="004557F6">
        <w:rPr>
          <w:rFonts w:asciiTheme="majorHAnsi" w:hAnsiTheme="majorHAnsi"/>
          <w:color w:val="000000" w:themeColor="text1"/>
          <w:sz w:val="22"/>
          <w:szCs w:val="22"/>
        </w:rPr>
        <w:t>Tsitsi</w:t>
      </w:r>
      <w:proofErr w:type="spellEnd"/>
      <w:r w:rsidRPr="004557F6">
        <w:rPr>
          <w:rFonts w:asciiTheme="majorHAnsi" w:hAnsiTheme="majorHAnsi"/>
          <w:color w:val="000000" w:themeColor="text1"/>
          <w:sz w:val="22"/>
          <w:szCs w:val="22"/>
        </w:rPr>
        <w:t xml:space="preserve"> </w:t>
      </w:r>
      <w:proofErr w:type="spellStart"/>
      <w:r w:rsidRPr="004557F6">
        <w:rPr>
          <w:rFonts w:asciiTheme="majorHAnsi" w:hAnsiTheme="majorHAnsi"/>
          <w:color w:val="000000" w:themeColor="text1"/>
          <w:sz w:val="22"/>
          <w:szCs w:val="22"/>
        </w:rPr>
        <w:t>Dangarembga</w:t>
      </w:r>
      <w:proofErr w:type="spellEnd"/>
      <w:r w:rsidRPr="004557F6">
        <w:rPr>
          <w:rFonts w:asciiTheme="majorHAnsi" w:hAnsiTheme="majorHAnsi"/>
          <w:color w:val="000000" w:themeColor="text1"/>
          <w:sz w:val="22"/>
          <w:szCs w:val="22"/>
        </w:rPr>
        <w:t xml:space="preserve">, </w:t>
      </w:r>
      <w:r w:rsidRPr="004557F6">
        <w:rPr>
          <w:rFonts w:asciiTheme="majorHAnsi" w:hAnsiTheme="majorHAnsi"/>
          <w:i/>
          <w:iCs/>
          <w:color w:val="000000" w:themeColor="text1"/>
          <w:sz w:val="22"/>
          <w:szCs w:val="22"/>
        </w:rPr>
        <w:t>Nervous Conditions</w:t>
      </w:r>
    </w:p>
    <w:p w14:paraId="14827B61" w14:textId="2E3F602F" w:rsidR="00B579CC" w:rsidRDefault="00B579CC" w:rsidP="002169E9">
      <w:pPr>
        <w:pStyle w:val="NormalWeb"/>
        <w:tabs>
          <w:tab w:val="num" w:pos="1080"/>
        </w:tabs>
        <w:spacing w:before="0" w:beforeAutospacing="0" w:after="0" w:afterAutospacing="0"/>
        <w:rPr>
          <w:rFonts w:asciiTheme="majorHAnsi" w:hAnsiTheme="majorHAnsi"/>
          <w:iCs/>
          <w:color w:val="215868" w:themeColor="accent5" w:themeShade="80"/>
          <w:sz w:val="22"/>
          <w:szCs w:val="22"/>
        </w:rPr>
      </w:pPr>
      <w:r w:rsidRPr="002169E9">
        <w:rPr>
          <w:rFonts w:asciiTheme="majorHAnsi" w:hAnsiTheme="majorHAnsi"/>
          <w:iCs/>
          <w:color w:val="215868" w:themeColor="accent5" w:themeShade="80"/>
          <w:sz w:val="22"/>
          <w:szCs w:val="22"/>
        </w:rPr>
        <w:t xml:space="preserve">                </w:t>
      </w:r>
    </w:p>
    <w:p w14:paraId="5059BA0C" w14:textId="624CDC14" w:rsidR="00A74AC0" w:rsidRPr="00A74AC0" w:rsidRDefault="00A74AC0" w:rsidP="002169E9">
      <w:pPr>
        <w:pStyle w:val="NormalWeb"/>
        <w:tabs>
          <w:tab w:val="num" w:pos="1080"/>
        </w:tabs>
        <w:spacing w:before="0" w:beforeAutospacing="0" w:after="0" w:afterAutospacing="0"/>
        <w:rPr>
          <w:rFonts w:asciiTheme="majorHAnsi" w:hAnsiTheme="majorHAnsi"/>
          <w:iCs/>
          <w:color w:val="000000" w:themeColor="text1"/>
          <w:sz w:val="22"/>
          <w:szCs w:val="22"/>
        </w:rPr>
      </w:pPr>
      <w:r>
        <w:rPr>
          <w:rFonts w:asciiTheme="majorHAnsi" w:hAnsiTheme="majorHAnsi"/>
          <w:iCs/>
          <w:color w:val="000000" w:themeColor="text1"/>
          <w:sz w:val="22"/>
          <w:szCs w:val="22"/>
        </w:rPr>
        <w:t xml:space="preserve">Essays, poems, videos available via </w:t>
      </w:r>
      <w:r w:rsidR="009845CE">
        <w:rPr>
          <w:rFonts w:asciiTheme="majorHAnsi" w:hAnsiTheme="majorHAnsi"/>
          <w:iCs/>
          <w:color w:val="000000" w:themeColor="text1"/>
          <w:sz w:val="22"/>
          <w:szCs w:val="22"/>
        </w:rPr>
        <w:t xml:space="preserve">Library Online Course Reserves (LOCR) (See link on Canvas), </w:t>
      </w:r>
      <w:r>
        <w:rPr>
          <w:rFonts w:asciiTheme="majorHAnsi" w:hAnsiTheme="majorHAnsi"/>
          <w:iCs/>
          <w:color w:val="000000" w:themeColor="text1"/>
          <w:sz w:val="22"/>
          <w:szCs w:val="22"/>
        </w:rPr>
        <w:t xml:space="preserve">Canvas (Readings module), </w:t>
      </w:r>
      <w:r w:rsidR="009845CE">
        <w:rPr>
          <w:rFonts w:asciiTheme="majorHAnsi" w:hAnsiTheme="majorHAnsi"/>
          <w:iCs/>
          <w:color w:val="000000" w:themeColor="text1"/>
          <w:sz w:val="22"/>
          <w:szCs w:val="22"/>
        </w:rPr>
        <w:t xml:space="preserve">or </w:t>
      </w:r>
      <w:r>
        <w:rPr>
          <w:rFonts w:asciiTheme="majorHAnsi" w:hAnsiTheme="majorHAnsi"/>
          <w:iCs/>
          <w:color w:val="000000" w:themeColor="text1"/>
          <w:sz w:val="22"/>
          <w:szCs w:val="22"/>
        </w:rPr>
        <w:t xml:space="preserve">hyperlink (course outline). </w:t>
      </w:r>
    </w:p>
    <w:p w14:paraId="56D9E8FC" w14:textId="77777777" w:rsidR="00BA120E" w:rsidRPr="002169E9" w:rsidRDefault="00BA120E" w:rsidP="00B579CC">
      <w:pPr>
        <w:pStyle w:val="WPNormal"/>
        <w:rPr>
          <w:rFonts w:asciiTheme="majorHAnsi" w:hAnsiTheme="majorHAnsi"/>
          <w:i/>
          <w:color w:val="215868" w:themeColor="accent5" w:themeShade="80"/>
          <w:sz w:val="22"/>
          <w:szCs w:val="22"/>
        </w:rPr>
      </w:pPr>
    </w:p>
    <w:p w14:paraId="2B625946" w14:textId="77777777" w:rsidR="00B579CC" w:rsidRPr="002169E9" w:rsidRDefault="00B579CC" w:rsidP="00B579CC">
      <w:pPr>
        <w:pStyle w:val="NormalWeb"/>
        <w:spacing w:before="0" w:beforeAutospacing="0" w:after="0" w:afterAutospacing="0"/>
        <w:rPr>
          <w:rFonts w:asciiTheme="majorHAnsi" w:hAnsiTheme="majorHAnsi"/>
          <w:color w:val="215868" w:themeColor="accent5" w:themeShade="80"/>
          <w:sz w:val="22"/>
          <w:szCs w:val="22"/>
        </w:rPr>
      </w:pPr>
    </w:p>
    <w:p w14:paraId="15AA6BB5" w14:textId="1EEA0880" w:rsidR="00C25D32" w:rsidRPr="004557F6" w:rsidRDefault="00C25D32" w:rsidP="00B579CC">
      <w:pPr>
        <w:pStyle w:val="NormalWeb"/>
        <w:spacing w:before="0" w:beforeAutospacing="0" w:after="0" w:afterAutospacing="0"/>
        <w:rPr>
          <w:rFonts w:asciiTheme="majorHAnsi" w:hAnsiTheme="majorHAnsi"/>
          <w:i/>
          <w:color w:val="000000" w:themeColor="text1"/>
          <w:sz w:val="22"/>
          <w:szCs w:val="22"/>
        </w:rPr>
      </w:pPr>
      <w:r w:rsidRPr="004557F6">
        <w:rPr>
          <w:rFonts w:asciiTheme="majorHAnsi" w:hAnsiTheme="majorHAnsi"/>
          <w:i/>
          <w:color w:val="000000" w:themeColor="text1"/>
          <w:sz w:val="22"/>
          <w:szCs w:val="22"/>
        </w:rPr>
        <w:t>Demographic Information on Authors of Required Reading Material</w:t>
      </w:r>
    </w:p>
    <w:p w14:paraId="5C881A90" w14:textId="778721DD" w:rsidR="009845CE" w:rsidRPr="004557F6" w:rsidRDefault="009845CE" w:rsidP="001E7C80">
      <w:pPr>
        <w:pStyle w:val="NormalWeb"/>
        <w:spacing w:before="0" w:beforeAutospacing="0" w:after="0" w:afterAutospacing="0"/>
        <w:rPr>
          <w:rFonts w:asciiTheme="majorHAnsi" w:hAnsiTheme="majorHAnsi"/>
          <w:color w:val="000000" w:themeColor="text1"/>
          <w:sz w:val="22"/>
          <w:szCs w:val="22"/>
        </w:rPr>
      </w:pPr>
      <w:r w:rsidRPr="004557F6">
        <w:rPr>
          <w:rFonts w:asciiTheme="majorHAnsi" w:hAnsiTheme="majorHAnsi"/>
          <w:color w:val="000000" w:themeColor="text1"/>
          <w:sz w:val="22"/>
          <w:szCs w:val="22"/>
        </w:rPr>
        <w:t xml:space="preserve">For most students who have experienced </w:t>
      </w:r>
      <w:r w:rsidR="004557F6">
        <w:rPr>
          <w:rFonts w:asciiTheme="majorHAnsi" w:hAnsiTheme="majorHAnsi"/>
          <w:color w:val="000000" w:themeColor="text1"/>
          <w:sz w:val="22"/>
          <w:szCs w:val="22"/>
        </w:rPr>
        <w:t>schooling</w:t>
      </w:r>
      <w:r w:rsidRPr="004557F6">
        <w:rPr>
          <w:rFonts w:asciiTheme="majorHAnsi" w:hAnsiTheme="majorHAnsi"/>
          <w:color w:val="000000" w:themeColor="text1"/>
          <w:sz w:val="22"/>
          <w:szCs w:val="22"/>
        </w:rPr>
        <w:t xml:space="preserve"> in English, through typical public education systems, the vast majority of the articles, books, and chapters you have been assigned in secondary school, college, and university are by authors educated in Western systems of knowledge, and who are white, male, heterosexual, with university education. Typically, this demographic information is ignored, as the knowledge they present is regarded as “objective.” As a result, many of us fail to recognize the predominance of white, male authors</w:t>
      </w:r>
      <w:r w:rsidR="00090DE4">
        <w:rPr>
          <w:rFonts w:asciiTheme="majorHAnsi" w:hAnsiTheme="majorHAnsi"/>
          <w:color w:val="000000" w:themeColor="text1"/>
          <w:sz w:val="22"/>
          <w:szCs w:val="22"/>
        </w:rPr>
        <w:t xml:space="preserve"> </w:t>
      </w:r>
      <w:r w:rsidRPr="004557F6">
        <w:rPr>
          <w:rFonts w:asciiTheme="majorHAnsi" w:hAnsiTheme="majorHAnsi"/>
          <w:color w:val="000000" w:themeColor="text1"/>
          <w:sz w:val="22"/>
          <w:szCs w:val="22"/>
        </w:rPr>
        <w:t xml:space="preserve">shaping </w:t>
      </w:r>
      <w:r w:rsidR="00AC289E">
        <w:rPr>
          <w:rFonts w:asciiTheme="majorHAnsi" w:hAnsiTheme="majorHAnsi"/>
          <w:color w:val="000000" w:themeColor="text1"/>
          <w:sz w:val="22"/>
          <w:szCs w:val="22"/>
        </w:rPr>
        <w:t xml:space="preserve">what is considered </w:t>
      </w:r>
      <w:r w:rsidRPr="004557F6">
        <w:rPr>
          <w:rFonts w:asciiTheme="majorHAnsi" w:hAnsiTheme="majorHAnsi"/>
          <w:color w:val="000000" w:themeColor="text1"/>
          <w:sz w:val="22"/>
          <w:szCs w:val="22"/>
        </w:rPr>
        <w:t>knowledge</w:t>
      </w:r>
      <w:r w:rsidR="00AC289E">
        <w:rPr>
          <w:rFonts w:asciiTheme="majorHAnsi" w:hAnsiTheme="majorHAnsi"/>
          <w:color w:val="000000" w:themeColor="text1"/>
          <w:sz w:val="22"/>
          <w:szCs w:val="22"/>
        </w:rPr>
        <w:t xml:space="preserve">. In addition, because we have had this experience, many students </w:t>
      </w:r>
      <w:r w:rsidRPr="004557F6">
        <w:rPr>
          <w:rFonts w:asciiTheme="majorHAnsi" w:hAnsiTheme="majorHAnsi"/>
          <w:color w:val="000000" w:themeColor="text1"/>
          <w:sz w:val="22"/>
          <w:szCs w:val="22"/>
        </w:rPr>
        <w:t>assume that the authors of our readings are white and male. In this c</w:t>
      </w:r>
      <w:r w:rsidR="00AC289E">
        <w:rPr>
          <w:rFonts w:asciiTheme="majorHAnsi" w:hAnsiTheme="majorHAnsi"/>
          <w:color w:val="000000" w:themeColor="text1"/>
          <w:sz w:val="22"/>
          <w:szCs w:val="22"/>
        </w:rPr>
        <w:t>ourse</w:t>
      </w:r>
      <w:r w:rsidRPr="004557F6">
        <w:rPr>
          <w:rFonts w:asciiTheme="majorHAnsi" w:hAnsiTheme="majorHAnsi"/>
          <w:color w:val="000000" w:themeColor="text1"/>
          <w:sz w:val="22"/>
          <w:szCs w:val="22"/>
        </w:rPr>
        <w:t>,</w:t>
      </w:r>
      <w:r w:rsidR="0071268B">
        <w:rPr>
          <w:rFonts w:asciiTheme="majorHAnsi" w:hAnsiTheme="majorHAnsi"/>
          <w:color w:val="000000" w:themeColor="text1"/>
          <w:sz w:val="22"/>
          <w:szCs w:val="22"/>
        </w:rPr>
        <w:t xml:space="preserve"> a little more than half the authors identify as women and only a few readings are written </w:t>
      </w:r>
      <w:r w:rsidR="004557F6" w:rsidRPr="004557F6">
        <w:rPr>
          <w:rFonts w:asciiTheme="majorHAnsi" w:hAnsiTheme="majorHAnsi"/>
          <w:color w:val="000000" w:themeColor="text1"/>
          <w:sz w:val="22"/>
          <w:szCs w:val="22"/>
        </w:rPr>
        <w:t xml:space="preserve">by </w:t>
      </w:r>
      <w:r w:rsidRPr="004557F6">
        <w:rPr>
          <w:rFonts w:asciiTheme="majorHAnsi" w:hAnsiTheme="majorHAnsi"/>
          <w:color w:val="000000" w:themeColor="text1"/>
          <w:sz w:val="22"/>
          <w:szCs w:val="22"/>
        </w:rPr>
        <w:t xml:space="preserve">people who would be categorized as white. I will provide brief bios for each of </w:t>
      </w:r>
      <w:r w:rsidRPr="004557F6">
        <w:rPr>
          <w:rFonts w:asciiTheme="majorHAnsi" w:hAnsiTheme="majorHAnsi"/>
          <w:color w:val="000000" w:themeColor="text1"/>
          <w:sz w:val="22"/>
          <w:szCs w:val="22"/>
        </w:rPr>
        <w:lastRenderedPageBreak/>
        <w:t>the authors whose work we discuss in class, but I urge you</w:t>
      </w:r>
      <w:r w:rsidR="00AC289E">
        <w:rPr>
          <w:rFonts w:asciiTheme="majorHAnsi" w:hAnsiTheme="majorHAnsi"/>
          <w:color w:val="000000" w:themeColor="text1"/>
          <w:sz w:val="22"/>
          <w:szCs w:val="22"/>
        </w:rPr>
        <w:t xml:space="preserve"> </w:t>
      </w:r>
      <w:r w:rsidR="0071268B">
        <w:rPr>
          <w:rFonts w:asciiTheme="majorHAnsi" w:hAnsiTheme="majorHAnsi"/>
          <w:color w:val="000000" w:themeColor="text1"/>
          <w:sz w:val="22"/>
          <w:szCs w:val="22"/>
        </w:rPr>
        <w:t xml:space="preserve">to </w:t>
      </w:r>
      <w:r w:rsidR="00AC289E">
        <w:rPr>
          <w:rFonts w:asciiTheme="majorHAnsi" w:hAnsiTheme="majorHAnsi"/>
          <w:color w:val="000000" w:themeColor="text1"/>
          <w:sz w:val="22"/>
          <w:szCs w:val="22"/>
        </w:rPr>
        <w:t>research the authors online</w:t>
      </w:r>
      <w:r w:rsidRPr="004557F6">
        <w:rPr>
          <w:rFonts w:asciiTheme="majorHAnsi" w:hAnsiTheme="majorHAnsi"/>
          <w:color w:val="000000" w:themeColor="text1"/>
          <w:sz w:val="22"/>
          <w:szCs w:val="22"/>
        </w:rPr>
        <w:t>, to clarify what pronouns they use</w:t>
      </w:r>
      <w:r w:rsidR="004557F6">
        <w:rPr>
          <w:rFonts w:asciiTheme="majorHAnsi" w:hAnsiTheme="majorHAnsi"/>
          <w:color w:val="000000" w:themeColor="text1"/>
          <w:sz w:val="22"/>
          <w:szCs w:val="22"/>
        </w:rPr>
        <w:t xml:space="preserve">, </w:t>
      </w:r>
      <w:r w:rsidRPr="004557F6">
        <w:rPr>
          <w:rFonts w:asciiTheme="majorHAnsi" w:hAnsiTheme="majorHAnsi"/>
          <w:color w:val="000000" w:themeColor="text1"/>
          <w:sz w:val="22"/>
          <w:szCs w:val="22"/>
        </w:rPr>
        <w:t>how they self-identify</w:t>
      </w:r>
      <w:r w:rsidR="004557F6">
        <w:rPr>
          <w:rFonts w:asciiTheme="majorHAnsi" w:hAnsiTheme="majorHAnsi"/>
          <w:color w:val="000000" w:themeColor="text1"/>
          <w:sz w:val="22"/>
          <w:szCs w:val="22"/>
        </w:rPr>
        <w:t xml:space="preserve">, and how they situate their knowledge. </w:t>
      </w:r>
      <w:r w:rsidRPr="004557F6">
        <w:rPr>
          <w:rFonts w:asciiTheme="majorHAnsi" w:hAnsiTheme="majorHAnsi"/>
          <w:color w:val="000000" w:themeColor="text1"/>
          <w:sz w:val="22"/>
          <w:szCs w:val="22"/>
        </w:rPr>
        <w:t>Throughout the term, we will be attentive to how the subject-position and experience of the authors</w:t>
      </w:r>
      <w:r w:rsidR="00AC289E">
        <w:rPr>
          <w:rFonts w:asciiTheme="majorHAnsi" w:hAnsiTheme="majorHAnsi"/>
          <w:color w:val="000000" w:themeColor="text1"/>
          <w:sz w:val="22"/>
          <w:szCs w:val="22"/>
        </w:rPr>
        <w:t>/creators of the material we read and view</w:t>
      </w:r>
      <w:r w:rsidR="0071268B">
        <w:rPr>
          <w:rFonts w:asciiTheme="majorHAnsi" w:hAnsiTheme="majorHAnsi"/>
          <w:color w:val="000000" w:themeColor="text1"/>
          <w:sz w:val="22"/>
          <w:szCs w:val="22"/>
        </w:rPr>
        <w:t xml:space="preserve"> inform </w:t>
      </w:r>
      <w:proofErr w:type="spellStart"/>
      <w:r w:rsidR="0071268B">
        <w:rPr>
          <w:rFonts w:asciiTheme="majorHAnsi" w:hAnsiTheme="majorHAnsi"/>
          <w:color w:val="000000" w:themeColor="text1"/>
          <w:sz w:val="22"/>
          <w:szCs w:val="22"/>
        </w:rPr>
        <w:t>their</w:t>
      </w:r>
      <w:proofErr w:type="spellEnd"/>
      <w:r w:rsidR="0071268B">
        <w:rPr>
          <w:rFonts w:asciiTheme="majorHAnsi" w:hAnsiTheme="majorHAnsi"/>
          <w:color w:val="000000" w:themeColor="text1"/>
          <w:sz w:val="22"/>
          <w:szCs w:val="22"/>
        </w:rPr>
        <w:t xml:space="preserve"> analysis</w:t>
      </w:r>
      <w:r w:rsidR="00AC289E">
        <w:rPr>
          <w:rFonts w:asciiTheme="majorHAnsi" w:hAnsiTheme="majorHAnsi"/>
          <w:color w:val="000000" w:themeColor="text1"/>
          <w:sz w:val="22"/>
          <w:szCs w:val="22"/>
        </w:rPr>
        <w:t xml:space="preserve">, as well as </w:t>
      </w:r>
      <w:r w:rsidR="0071268B">
        <w:rPr>
          <w:rFonts w:asciiTheme="majorHAnsi" w:hAnsiTheme="majorHAnsi"/>
          <w:color w:val="000000" w:themeColor="text1"/>
          <w:sz w:val="22"/>
          <w:szCs w:val="22"/>
        </w:rPr>
        <w:t xml:space="preserve">how </w:t>
      </w:r>
      <w:r w:rsidR="00AC289E">
        <w:rPr>
          <w:rFonts w:asciiTheme="majorHAnsi" w:hAnsiTheme="majorHAnsi"/>
          <w:color w:val="000000" w:themeColor="text1"/>
          <w:sz w:val="22"/>
          <w:szCs w:val="22"/>
        </w:rPr>
        <w:t xml:space="preserve">our own subjectivities and experiences, </w:t>
      </w:r>
      <w:r w:rsidRPr="004557F6">
        <w:rPr>
          <w:rFonts w:asciiTheme="majorHAnsi" w:hAnsiTheme="majorHAnsi"/>
          <w:color w:val="000000" w:themeColor="text1"/>
          <w:sz w:val="22"/>
          <w:szCs w:val="22"/>
        </w:rPr>
        <w:t>shape our perspective</w:t>
      </w:r>
      <w:r w:rsidR="004557F6">
        <w:rPr>
          <w:rFonts w:asciiTheme="majorHAnsi" w:hAnsiTheme="majorHAnsi"/>
          <w:color w:val="000000" w:themeColor="text1"/>
          <w:sz w:val="22"/>
          <w:szCs w:val="22"/>
        </w:rPr>
        <w:t>s</w:t>
      </w:r>
      <w:r w:rsidRPr="004557F6">
        <w:rPr>
          <w:rFonts w:asciiTheme="majorHAnsi" w:hAnsiTheme="majorHAnsi"/>
          <w:color w:val="000000" w:themeColor="text1"/>
          <w:sz w:val="22"/>
          <w:szCs w:val="22"/>
        </w:rPr>
        <w:t>,</w:t>
      </w:r>
      <w:r w:rsidR="004557F6">
        <w:rPr>
          <w:rFonts w:asciiTheme="majorHAnsi" w:hAnsiTheme="majorHAnsi"/>
          <w:color w:val="000000" w:themeColor="text1"/>
          <w:sz w:val="22"/>
          <w:szCs w:val="22"/>
        </w:rPr>
        <w:t xml:space="preserve"> assumptions, knowledge,</w:t>
      </w:r>
      <w:r w:rsidRPr="004557F6">
        <w:rPr>
          <w:rFonts w:asciiTheme="majorHAnsi" w:hAnsiTheme="majorHAnsi"/>
          <w:color w:val="000000" w:themeColor="text1"/>
          <w:sz w:val="22"/>
          <w:szCs w:val="22"/>
        </w:rPr>
        <w:t xml:space="preserve"> and politics.</w:t>
      </w:r>
    </w:p>
    <w:p w14:paraId="7707A2E6" w14:textId="77777777" w:rsidR="00B579CC" w:rsidRPr="002169E9" w:rsidRDefault="00B579CC">
      <w:pPr>
        <w:pStyle w:val="WPNormal"/>
        <w:rPr>
          <w:rFonts w:asciiTheme="majorHAnsi" w:hAnsiTheme="majorHAnsi"/>
          <w:color w:val="215868" w:themeColor="accent5" w:themeShade="80"/>
          <w:sz w:val="22"/>
          <w:szCs w:val="22"/>
        </w:rPr>
      </w:pPr>
    </w:p>
    <w:p w14:paraId="7B0154E7" w14:textId="6D384985" w:rsidR="00E5338A" w:rsidRPr="004557F6" w:rsidRDefault="0071268B" w:rsidP="00E5338A">
      <w:pPr>
        <w:rPr>
          <w:rFonts w:asciiTheme="majorHAnsi" w:hAnsiTheme="majorHAnsi" w:cs="Arial"/>
          <w:color w:val="000000" w:themeColor="text1"/>
          <w:sz w:val="20"/>
          <w:szCs w:val="20"/>
        </w:rPr>
      </w:pPr>
      <w:r>
        <w:rPr>
          <w:rFonts w:asciiTheme="majorHAnsi" w:hAnsiTheme="majorHAnsi" w:cs="Arial"/>
          <w:color w:val="000000" w:themeColor="text1"/>
          <w:sz w:val="20"/>
          <w:szCs w:val="20"/>
        </w:rPr>
        <w:t xml:space="preserve">Further </w:t>
      </w:r>
      <w:r w:rsidR="00E5338A" w:rsidRPr="004557F6">
        <w:rPr>
          <w:rFonts w:asciiTheme="majorHAnsi" w:hAnsiTheme="majorHAnsi" w:cs="Arial"/>
          <w:color w:val="000000" w:themeColor="text1"/>
          <w:sz w:val="20"/>
          <w:szCs w:val="20"/>
        </w:rPr>
        <w:t>Notes:</w:t>
      </w:r>
    </w:p>
    <w:p w14:paraId="29923107" w14:textId="74D03F67" w:rsidR="00402060" w:rsidRPr="004557F6" w:rsidRDefault="00402060" w:rsidP="00E5338A">
      <w:pPr>
        <w:numPr>
          <w:ilvl w:val="0"/>
          <w:numId w:val="4"/>
        </w:numPr>
        <w:rPr>
          <w:rFonts w:asciiTheme="majorHAnsi" w:hAnsiTheme="majorHAnsi" w:cs="Arial"/>
          <w:bCs/>
          <w:color w:val="000000" w:themeColor="text1"/>
          <w:sz w:val="20"/>
          <w:szCs w:val="20"/>
        </w:rPr>
      </w:pPr>
      <w:r w:rsidRPr="004557F6">
        <w:rPr>
          <w:rFonts w:asciiTheme="majorHAnsi" w:hAnsiTheme="majorHAnsi" w:cs="Arial"/>
          <w:b/>
          <w:bCs/>
          <w:color w:val="000000" w:themeColor="text1"/>
          <w:sz w:val="20"/>
          <w:szCs w:val="20"/>
        </w:rPr>
        <w:t>Reading Questions:</w:t>
      </w:r>
      <w:r w:rsidRPr="004557F6">
        <w:rPr>
          <w:rFonts w:asciiTheme="majorHAnsi" w:hAnsiTheme="majorHAnsi" w:cs="Arial"/>
          <w:bCs/>
          <w:i/>
          <w:color w:val="000000" w:themeColor="text1"/>
          <w:sz w:val="20"/>
          <w:szCs w:val="20"/>
        </w:rPr>
        <w:t xml:space="preserve"> </w:t>
      </w:r>
      <w:r w:rsidR="002169E9" w:rsidRPr="004557F6">
        <w:rPr>
          <w:rFonts w:asciiTheme="majorHAnsi" w:hAnsiTheme="majorHAnsi" w:cs="Arial"/>
          <w:bCs/>
          <w:color w:val="000000" w:themeColor="text1"/>
          <w:sz w:val="20"/>
          <w:szCs w:val="20"/>
        </w:rPr>
        <w:t xml:space="preserve">I have provided reading questions for each of the readings </w:t>
      </w:r>
      <w:r w:rsidR="004557F6" w:rsidRPr="004557F6">
        <w:rPr>
          <w:rFonts w:asciiTheme="majorHAnsi" w:hAnsiTheme="majorHAnsi" w:cs="Arial"/>
          <w:bCs/>
          <w:color w:val="000000" w:themeColor="text1"/>
          <w:sz w:val="20"/>
          <w:szCs w:val="20"/>
        </w:rPr>
        <w:t xml:space="preserve">in the </w:t>
      </w:r>
      <w:r w:rsidR="00AC289E">
        <w:rPr>
          <w:rFonts w:asciiTheme="majorHAnsi" w:hAnsiTheme="majorHAnsi" w:cs="Arial"/>
          <w:bCs/>
          <w:color w:val="000000" w:themeColor="text1"/>
          <w:sz w:val="20"/>
          <w:szCs w:val="20"/>
        </w:rPr>
        <w:t>“</w:t>
      </w:r>
      <w:r w:rsidR="004557F6" w:rsidRPr="004557F6">
        <w:rPr>
          <w:rFonts w:asciiTheme="majorHAnsi" w:hAnsiTheme="majorHAnsi" w:cs="Arial"/>
          <w:bCs/>
          <w:color w:val="000000" w:themeColor="text1"/>
          <w:sz w:val="20"/>
          <w:szCs w:val="20"/>
        </w:rPr>
        <w:t>readings module</w:t>
      </w:r>
      <w:r w:rsidR="00AC289E">
        <w:rPr>
          <w:rFonts w:asciiTheme="majorHAnsi" w:hAnsiTheme="majorHAnsi" w:cs="Arial"/>
          <w:bCs/>
          <w:color w:val="000000" w:themeColor="text1"/>
          <w:sz w:val="20"/>
          <w:szCs w:val="20"/>
        </w:rPr>
        <w:t>”</w:t>
      </w:r>
      <w:r w:rsidR="004557F6" w:rsidRPr="004557F6">
        <w:rPr>
          <w:rFonts w:asciiTheme="majorHAnsi" w:hAnsiTheme="majorHAnsi" w:cs="Arial"/>
          <w:bCs/>
          <w:color w:val="000000" w:themeColor="text1"/>
          <w:sz w:val="20"/>
          <w:szCs w:val="20"/>
        </w:rPr>
        <w:t xml:space="preserve"> </w:t>
      </w:r>
      <w:r w:rsidR="002169E9" w:rsidRPr="004557F6">
        <w:rPr>
          <w:rFonts w:asciiTheme="majorHAnsi" w:hAnsiTheme="majorHAnsi" w:cs="Arial"/>
          <w:bCs/>
          <w:color w:val="000000" w:themeColor="text1"/>
          <w:sz w:val="20"/>
          <w:szCs w:val="20"/>
        </w:rPr>
        <w:t xml:space="preserve">on Canvas. </w:t>
      </w:r>
      <w:r w:rsidRPr="004557F6">
        <w:rPr>
          <w:rFonts w:asciiTheme="majorHAnsi" w:hAnsiTheme="majorHAnsi" w:cs="Arial"/>
          <w:bCs/>
          <w:color w:val="000000" w:themeColor="text1"/>
          <w:sz w:val="20"/>
          <w:szCs w:val="20"/>
        </w:rPr>
        <w:t>This guide should help you to read theoretical material strategically.</w:t>
      </w:r>
    </w:p>
    <w:p w14:paraId="30790E9F" w14:textId="741D5504" w:rsidR="004557F6" w:rsidRPr="004557F6" w:rsidRDefault="004557F6" w:rsidP="00E5338A">
      <w:pPr>
        <w:numPr>
          <w:ilvl w:val="0"/>
          <w:numId w:val="4"/>
        </w:numPr>
        <w:rPr>
          <w:rFonts w:asciiTheme="majorHAnsi" w:hAnsiTheme="majorHAnsi" w:cs="Arial"/>
          <w:b/>
          <w:bCs/>
          <w:color w:val="000000" w:themeColor="text1"/>
          <w:sz w:val="20"/>
          <w:szCs w:val="20"/>
        </w:rPr>
      </w:pPr>
      <w:r w:rsidRPr="004557F6">
        <w:rPr>
          <w:rFonts w:asciiTheme="majorHAnsi" w:hAnsiTheme="majorHAnsi" w:cs="Arial"/>
          <w:b/>
          <w:bCs/>
          <w:color w:val="000000" w:themeColor="text1"/>
          <w:sz w:val="20"/>
          <w:szCs w:val="20"/>
        </w:rPr>
        <w:t xml:space="preserve">Course Communication: </w:t>
      </w:r>
      <w:r w:rsidRPr="004557F6">
        <w:rPr>
          <w:rFonts w:asciiTheme="majorHAnsi" w:hAnsiTheme="majorHAnsi" w:cs="Arial"/>
          <w:bCs/>
          <w:color w:val="000000" w:themeColor="text1"/>
          <w:sz w:val="20"/>
          <w:szCs w:val="20"/>
        </w:rPr>
        <w:t xml:space="preserve">Throughout the term, I will contact students using </w:t>
      </w:r>
      <w:r w:rsidRPr="004557F6">
        <w:rPr>
          <w:rFonts w:asciiTheme="majorHAnsi" w:hAnsiTheme="majorHAnsi" w:cs="Arial"/>
          <w:b/>
          <w:bCs/>
          <w:color w:val="000000" w:themeColor="text1"/>
          <w:sz w:val="20"/>
          <w:szCs w:val="20"/>
        </w:rPr>
        <w:t>Canvas Mail</w:t>
      </w:r>
      <w:r w:rsidRPr="004557F6">
        <w:rPr>
          <w:rFonts w:asciiTheme="majorHAnsi" w:hAnsiTheme="majorHAnsi" w:cs="Arial"/>
          <w:bCs/>
          <w:color w:val="000000" w:themeColor="text1"/>
          <w:sz w:val="20"/>
          <w:szCs w:val="20"/>
        </w:rPr>
        <w:t xml:space="preserve">, and I will communicate information to the whole class using </w:t>
      </w:r>
      <w:r w:rsidRPr="004557F6">
        <w:rPr>
          <w:rFonts w:asciiTheme="majorHAnsi" w:hAnsiTheme="majorHAnsi" w:cs="Arial"/>
          <w:b/>
          <w:bCs/>
          <w:color w:val="000000" w:themeColor="text1"/>
          <w:sz w:val="20"/>
          <w:szCs w:val="20"/>
        </w:rPr>
        <w:t>Canvas Announcements</w:t>
      </w:r>
      <w:r w:rsidRPr="004557F6">
        <w:rPr>
          <w:rFonts w:asciiTheme="majorHAnsi" w:hAnsiTheme="majorHAnsi" w:cs="Arial"/>
          <w:bCs/>
          <w:color w:val="000000" w:themeColor="text1"/>
          <w:sz w:val="20"/>
          <w:szCs w:val="20"/>
        </w:rPr>
        <w:t xml:space="preserve">. </w:t>
      </w:r>
    </w:p>
    <w:p w14:paraId="6275A923" w14:textId="0B784A56" w:rsidR="00E5338A" w:rsidRPr="004557F6" w:rsidRDefault="00402060" w:rsidP="00E5338A">
      <w:pPr>
        <w:numPr>
          <w:ilvl w:val="0"/>
          <w:numId w:val="4"/>
        </w:numPr>
        <w:rPr>
          <w:rFonts w:asciiTheme="majorHAnsi" w:hAnsiTheme="majorHAnsi" w:cs="Arial"/>
          <w:color w:val="000000" w:themeColor="text1"/>
          <w:sz w:val="20"/>
          <w:szCs w:val="20"/>
        </w:rPr>
      </w:pPr>
      <w:r w:rsidRPr="004557F6">
        <w:rPr>
          <w:rFonts w:asciiTheme="majorHAnsi" w:hAnsiTheme="majorHAnsi" w:cs="Arial"/>
          <w:b/>
          <w:bCs/>
          <w:color w:val="000000" w:themeColor="text1"/>
          <w:sz w:val="20"/>
          <w:szCs w:val="20"/>
        </w:rPr>
        <w:t>Email and Canvas mail</w:t>
      </w:r>
      <w:r w:rsidR="00E5338A" w:rsidRPr="004557F6">
        <w:rPr>
          <w:rFonts w:asciiTheme="majorHAnsi" w:hAnsiTheme="majorHAnsi" w:cs="Arial"/>
          <w:b/>
          <w:bCs/>
          <w:color w:val="000000" w:themeColor="text1"/>
          <w:sz w:val="20"/>
          <w:szCs w:val="20"/>
        </w:rPr>
        <w:t>:</w:t>
      </w:r>
      <w:r w:rsidR="00AC289E">
        <w:rPr>
          <w:rFonts w:asciiTheme="majorHAnsi" w:hAnsiTheme="majorHAnsi" w:cs="Arial"/>
          <w:b/>
          <w:bCs/>
          <w:color w:val="000000" w:themeColor="text1"/>
          <w:sz w:val="20"/>
          <w:szCs w:val="20"/>
        </w:rPr>
        <w:t xml:space="preserve"> </w:t>
      </w:r>
      <w:r w:rsidR="00AC289E">
        <w:rPr>
          <w:rFonts w:asciiTheme="majorHAnsi" w:hAnsiTheme="majorHAnsi" w:cs="Arial"/>
          <w:bCs/>
          <w:color w:val="000000" w:themeColor="text1"/>
          <w:sz w:val="20"/>
          <w:szCs w:val="20"/>
        </w:rPr>
        <w:t xml:space="preserve">When you want to communicate with me, it is best to use my UBC email. </w:t>
      </w:r>
      <w:r w:rsidR="00E5338A" w:rsidRPr="004557F6">
        <w:rPr>
          <w:rFonts w:asciiTheme="majorHAnsi" w:hAnsiTheme="majorHAnsi" w:cs="Arial"/>
          <w:color w:val="000000" w:themeColor="text1"/>
          <w:sz w:val="20"/>
          <w:szCs w:val="20"/>
        </w:rPr>
        <w:t xml:space="preserve">I </w:t>
      </w:r>
      <w:r w:rsidRPr="004557F6">
        <w:rPr>
          <w:rFonts w:asciiTheme="majorHAnsi" w:hAnsiTheme="majorHAnsi" w:cs="Arial"/>
          <w:color w:val="000000" w:themeColor="text1"/>
          <w:sz w:val="20"/>
          <w:szCs w:val="20"/>
        </w:rPr>
        <w:t>will check my UBC</w:t>
      </w:r>
      <w:r w:rsidR="004557F6" w:rsidRPr="004557F6">
        <w:rPr>
          <w:rFonts w:asciiTheme="majorHAnsi" w:hAnsiTheme="majorHAnsi" w:cs="Arial"/>
          <w:color w:val="000000" w:themeColor="text1"/>
          <w:sz w:val="20"/>
          <w:szCs w:val="20"/>
        </w:rPr>
        <w:t xml:space="preserve"> mail multiple times a day</w:t>
      </w:r>
      <w:r w:rsidR="0071268B">
        <w:rPr>
          <w:rFonts w:asciiTheme="majorHAnsi" w:hAnsiTheme="majorHAnsi" w:cs="Arial"/>
          <w:color w:val="000000" w:themeColor="text1"/>
          <w:sz w:val="20"/>
          <w:szCs w:val="20"/>
        </w:rPr>
        <w:t>, Monday to Friday</w:t>
      </w:r>
      <w:r w:rsidR="004557F6" w:rsidRPr="004557F6">
        <w:rPr>
          <w:rFonts w:asciiTheme="majorHAnsi" w:hAnsiTheme="majorHAnsi" w:cs="Arial"/>
          <w:color w:val="000000" w:themeColor="text1"/>
          <w:sz w:val="20"/>
          <w:szCs w:val="20"/>
        </w:rPr>
        <w:t>, and my Canvas mail more sporadically</w:t>
      </w:r>
      <w:r w:rsidR="00E5338A" w:rsidRPr="004557F6">
        <w:rPr>
          <w:rFonts w:asciiTheme="majorHAnsi" w:hAnsiTheme="majorHAnsi" w:cs="Arial"/>
          <w:color w:val="000000" w:themeColor="text1"/>
          <w:sz w:val="20"/>
          <w:szCs w:val="20"/>
        </w:rPr>
        <w:t xml:space="preserve">. </w:t>
      </w:r>
      <w:r w:rsidR="004557F6" w:rsidRPr="004557F6">
        <w:rPr>
          <w:rFonts w:asciiTheme="majorHAnsi" w:hAnsiTheme="majorHAnsi" w:cs="Arial"/>
          <w:color w:val="000000" w:themeColor="text1"/>
          <w:sz w:val="20"/>
          <w:szCs w:val="20"/>
        </w:rPr>
        <w:t xml:space="preserve">In general, I should reply within 24 hours of your message. </w:t>
      </w:r>
      <w:r w:rsidR="00E5338A" w:rsidRPr="004557F6">
        <w:rPr>
          <w:rFonts w:asciiTheme="majorHAnsi" w:hAnsiTheme="majorHAnsi" w:cs="Arial"/>
          <w:color w:val="000000" w:themeColor="text1"/>
          <w:sz w:val="20"/>
          <w:szCs w:val="20"/>
        </w:rPr>
        <w:t xml:space="preserve">I am happy to respond to questions and engage in discussion via email, but I believe it is much more effective to communicate in person, so I urge you </w:t>
      </w:r>
      <w:r w:rsidR="004557F6" w:rsidRPr="004557F6">
        <w:rPr>
          <w:rFonts w:asciiTheme="majorHAnsi" w:hAnsiTheme="majorHAnsi" w:cs="Arial"/>
          <w:color w:val="000000" w:themeColor="text1"/>
          <w:sz w:val="20"/>
          <w:szCs w:val="20"/>
        </w:rPr>
        <w:t xml:space="preserve">attend office hours or email me to make an appointment to chat by video. </w:t>
      </w:r>
      <w:r w:rsidR="00E5338A" w:rsidRPr="004557F6">
        <w:rPr>
          <w:rFonts w:asciiTheme="majorHAnsi" w:hAnsiTheme="majorHAnsi" w:cs="Arial"/>
          <w:color w:val="000000" w:themeColor="text1"/>
          <w:sz w:val="20"/>
          <w:szCs w:val="20"/>
        </w:rPr>
        <w:t xml:space="preserve"> </w:t>
      </w:r>
    </w:p>
    <w:p w14:paraId="66F4F985" w14:textId="6A14B510" w:rsidR="00E5338A" w:rsidRPr="004557F6" w:rsidRDefault="00E5338A" w:rsidP="00E5338A">
      <w:pPr>
        <w:numPr>
          <w:ilvl w:val="0"/>
          <w:numId w:val="4"/>
        </w:numPr>
        <w:rPr>
          <w:rFonts w:asciiTheme="majorHAnsi" w:hAnsiTheme="majorHAnsi" w:cs="Arial"/>
          <w:i/>
          <w:iCs/>
          <w:color w:val="000000" w:themeColor="text1"/>
          <w:sz w:val="20"/>
          <w:szCs w:val="20"/>
        </w:rPr>
      </w:pPr>
      <w:r w:rsidRPr="004557F6">
        <w:rPr>
          <w:rFonts w:asciiTheme="majorHAnsi" w:hAnsiTheme="majorHAnsi" w:cs="Arial"/>
          <w:b/>
          <w:color w:val="000000" w:themeColor="text1"/>
          <w:sz w:val="20"/>
          <w:szCs w:val="20"/>
        </w:rPr>
        <w:t xml:space="preserve">Late Penalties: </w:t>
      </w:r>
      <w:r w:rsidRPr="004557F6">
        <w:rPr>
          <w:rFonts w:asciiTheme="majorHAnsi" w:hAnsiTheme="majorHAnsi" w:cs="Arial"/>
          <w:color w:val="000000" w:themeColor="text1"/>
          <w:sz w:val="20"/>
          <w:szCs w:val="20"/>
        </w:rPr>
        <w:t>A</w:t>
      </w:r>
      <w:r w:rsidR="00C1492B" w:rsidRPr="004557F6">
        <w:rPr>
          <w:rFonts w:asciiTheme="majorHAnsi" w:hAnsiTheme="majorHAnsi" w:cs="Arial"/>
          <w:color w:val="000000" w:themeColor="text1"/>
          <w:sz w:val="20"/>
          <w:szCs w:val="20"/>
        </w:rPr>
        <w:t xml:space="preserve">ll assignments are to be submitted </w:t>
      </w:r>
      <w:r w:rsidRPr="004557F6">
        <w:rPr>
          <w:rFonts w:asciiTheme="majorHAnsi" w:hAnsiTheme="majorHAnsi" w:cs="Arial"/>
          <w:color w:val="000000" w:themeColor="text1"/>
          <w:sz w:val="20"/>
          <w:szCs w:val="20"/>
        </w:rPr>
        <w:t xml:space="preserve">in the manner stated in the assignment descriptions on or before the due date. Late assignments will be penalized 3% per day, </w:t>
      </w:r>
      <w:r w:rsidRPr="004557F6">
        <w:rPr>
          <w:rFonts w:asciiTheme="majorHAnsi" w:hAnsiTheme="majorHAnsi" w:cs="Arial"/>
          <w:i/>
          <w:iCs/>
          <w:color w:val="000000" w:themeColor="text1"/>
          <w:sz w:val="20"/>
          <w:szCs w:val="20"/>
        </w:rPr>
        <w:t>unless other arrangements are made prior to the due date.</w:t>
      </w:r>
      <w:r w:rsidR="00AC289E">
        <w:rPr>
          <w:rFonts w:asciiTheme="majorHAnsi" w:hAnsiTheme="majorHAnsi" w:cs="Arial"/>
          <w:i/>
          <w:iCs/>
          <w:color w:val="000000" w:themeColor="text1"/>
          <w:sz w:val="20"/>
          <w:szCs w:val="20"/>
        </w:rPr>
        <w:t xml:space="preserve"> As noted above, if you would like to discuss the particular assignments or the assessments used in the course, please do so before assignments become due.</w:t>
      </w:r>
    </w:p>
    <w:p w14:paraId="4DB54F3F" w14:textId="672BF769" w:rsidR="00E5338A" w:rsidRPr="004557F6" w:rsidRDefault="00E5338A" w:rsidP="00E5338A">
      <w:pPr>
        <w:numPr>
          <w:ilvl w:val="0"/>
          <w:numId w:val="4"/>
        </w:numPr>
        <w:rPr>
          <w:rFonts w:asciiTheme="majorHAnsi" w:hAnsiTheme="majorHAnsi"/>
          <w:color w:val="000000" w:themeColor="text1"/>
          <w:sz w:val="20"/>
          <w:szCs w:val="20"/>
        </w:rPr>
      </w:pPr>
      <w:r w:rsidRPr="004557F6">
        <w:rPr>
          <w:rFonts w:asciiTheme="majorHAnsi" w:hAnsiTheme="majorHAnsi" w:cs="Arial"/>
          <w:b/>
          <w:color w:val="000000" w:themeColor="text1"/>
          <w:sz w:val="20"/>
          <w:szCs w:val="20"/>
        </w:rPr>
        <w:t xml:space="preserve">Course Evaluation: </w:t>
      </w:r>
      <w:r w:rsidRPr="004557F6">
        <w:rPr>
          <w:rFonts w:asciiTheme="majorHAnsi" w:hAnsiTheme="majorHAnsi" w:cs="Arial"/>
          <w:color w:val="000000" w:themeColor="text1"/>
          <w:sz w:val="20"/>
          <w:szCs w:val="20"/>
        </w:rPr>
        <w:t>Students will be requested to complete a course evaluation at the end of the course. H</w:t>
      </w:r>
      <w:r w:rsidR="0071268B">
        <w:rPr>
          <w:rFonts w:asciiTheme="majorHAnsi" w:hAnsiTheme="majorHAnsi" w:cs="Arial"/>
          <w:color w:val="000000" w:themeColor="text1"/>
          <w:sz w:val="20"/>
          <w:szCs w:val="20"/>
        </w:rPr>
        <w:t>owever</w:t>
      </w:r>
      <w:r w:rsidRPr="004557F6">
        <w:rPr>
          <w:rFonts w:asciiTheme="majorHAnsi" w:hAnsiTheme="majorHAnsi" w:cs="Arial"/>
          <w:color w:val="000000" w:themeColor="text1"/>
          <w:sz w:val="20"/>
          <w:szCs w:val="20"/>
        </w:rPr>
        <w:t>, in the interest of cultivating a challenging, engaging, and participatory course, David welcomes comments, thoughts, concerns, and suggestions at any time during the course.</w:t>
      </w:r>
    </w:p>
    <w:p w14:paraId="58A0498A" w14:textId="77777777" w:rsidR="00250788" w:rsidRPr="002169E9" w:rsidRDefault="00250788">
      <w:pPr>
        <w:pStyle w:val="WPNormal"/>
        <w:pBdr>
          <w:bottom w:val="single" w:sz="6" w:space="1" w:color="auto"/>
        </w:pBdr>
        <w:rPr>
          <w:rFonts w:asciiTheme="majorHAnsi" w:hAnsiTheme="majorHAnsi"/>
          <w:color w:val="215868" w:themeColor="accent5" w:themeShade="80"/>
          <w:sz w:val="22"/>
          <w:szCs w:val="22"/>
        </w:rPr>
      </w:pPr>
    </w:p>
    <w:p w14:paraId="66CB535C" w14:textId="78D61BD8" w:rsidR="00250788" w:rsidRDefault="00250788">
      <w:pPr>
        <w:pStyle w:val="WPNormal"/>
        <w:rPr>
          <w:rFonts w:asciiTheme="majorHAnsi" w:hAnsiTheme="majorHAnsi"/>
          <w:color w:val="215868" w:themeColor="accent5" w:themeShade="80"/>
          <w:sz w:val="22"/>
          <w:szCs w:val="22"/>
        </w:rPr>
      </w:pPr>
    </w:p>
    <w:p w14:paraId="25E8D616" w14:textId="77777777" w:rsidR="004557F6" w:rsidRPr="00E81E0B" w:rsidRDefault="004557F6" w:rsidP="004557F6">
      <w:pPr>
        <w:pStyle w:val="WPNormal"/>
        <w:rPr>
          <w:rFonts w:ascii="Cambria" w:hAnsi="Cambria"/>
          <w:b/>
          <w:sz w:val="22"/>
          <w:szCs w:val="22"/>
        </w:rPr>
      </w:pPr>
      <w:r w:rsidRPr="00E81E0B">
        <w:rPr>
          <w:rFonts w:ascii="Cambria" w:hAnsi="Cambria"/>
          <w:b/>
          <w:sz w:val="22"/>
          <w:szCs w:val="22"/>
        </w:rPr>
        <w:t>Course Schedule</w:t>
      </w:r>
    </w:p>
    <w:p w14:paraId="7069DDD6" w14:textId="77777777" w:rsidR="004557F6" w:rsidRDefault="004557F6" w:rsidP="004557F6">
      <w:pPr>
        <w:pStyle w:val="WPNormal"/>
        <w:rPr>
          <w:rFonts w:ascii="Cambria" w:hAnsi="Cambria"/>
          <w:b/>
          <w:sz w:val="22"/>
          <w:szCs w:val="22"/>
        </w:rPr>
      </w:pPr>
    </w:p>
    <w:p w14:paraId="28703E66" w14:textId="77777777" w:rsidR="004557F6" w:rsidRDefault="004557F6" w:rsidP="004557F6">
      <w:pPr>
        <w:pStyle w:val="WPNormal"/>
        <w:rPr>
          <w:rFonts w:ascii="Cambria" w:hAnsi="Cambria"/>
          <w:sz w:val="22"/>
          <w:szCs w:val="22"/>
        </w:rPr>
      </w:pPr>
      <w:r>
        <w:rPr>
          <w:rFonts w:ascii="Cambria" w:hAnsi="Cambria"/>
          <w:sz w:val="22"/>
          <w:szCs w:val="22"/>
        </w:rPr>
        <w:t>(Canvas) – Reading available in Canvas course readings module</w:t>
      </w:r>
    </w:p>
    <w:p w14:paraId="75169902" w14:textId="77777777" w:rsidR="004557F6" w:rsidRPr="004C4DC0" w:rsidRDefault="004557F6" w:rsidP="004557F6">
      <w:pPr>
        <w:pStyle w:val="WPNormal"/>
        <w:rPr>
          <w:rFonts w:ascii="Cambria" w:hAnsi="Cambria"/>
          <w:sz w:val="22"/>
          <w:szCs w:val="22"/>
        </w:rPr>
      </w:pPr>
      <w:r>
        <w:rPr>
          <w:rFonts w:ascii="Cambria" w:hAnsi="Cambria"/>
          <w:sz w:val="22"/>
          <w:szCs w:val="22"/>
        </w:rPr>
        <w:t>(LOCR) – Reading available from Library Online Course Reserves</w:t>
      </w:r>
    </w:p>
    <w:p w14:paraId="28DB8901" w14:textId="77777777" w:rsidR="004557F6" w:rsidRPr="00E81E0B" w:rsidRDefault="004557F6" w:rsidP="004557F6">
      <w:pPr>
        <w:pStyle w:val="WPNormal"/>
        <w:rPr>
          <w:rFonts w:ascii="Cambria" w:hAnsi="Cambria"/>
          <w:b/>
          <w:sz w:val="22"/>
          <w:szCs w:val="22"/>
        </w:rPr>
      </w:pPr>
    </w:p>
    <w:p w14:paraId="7DE169C9" w14:textId="77777777" w:rsidR="00AC289E" w:rsidRDefault="00AC289E" w:rsidP="00AC289E">
      <w:pPr>
        <w:pStyle w:val="WPNormal"/>
        <w:rPr>
          <w:rFonts w:ascii="Times New Roman" w:hAnsi="Times New Roman"/>
          <w:b/>
          <w:sz w:val="22"/>
          <w:szCs w:val="22"/>
        </w:rPr>
      </w:pPr>
    </w:p>
    <w:p w14:paraId="71004CB2" w14:textId="77777777" w:rsidR="0071268B" w:rsidRPr="00E81E0B" w:rsidRDefault="0071268B" w:rsidP="0071268B">
      <w:pPr>
        <w:pStyle w:val="WPNormal"/>
        <w:ind w:firstLine="720"/>
        <w:rPr>
          <w:rFonts w:ascii="Cambria" w:hAnsi="Cambria"/>
          <w:b/>
          <w:color w:val="7030A0"/>
          <w:sz w:val="22"/>
          <w:szCs w:val="22"/>
        </w:rPr>
      </w:pPr>
      <w:r w:rsidRPr="00E8158E">
        <w:rPr>
          <w:rFonts w:ascii="Cambria" w:hAnsi="Cambria"/>
          <w:b/>
          <w:color w:val="7030A0"/>
          <w:sz w:val="22"/>
          <w:szCs w:val="22"/>
        </w:rPr>
        <w:t xml:space="preserve">Sunday Sept. 12 </w:t>
      </w:r>
      <w:r>
        <w:rPr>
          <w:rFonts w:ascii="Cambria" w:hAnsi="Cambria"/>
          <w:b/>
          <w:color w:val="000000" w:themeColor="text1"/>
          <w:sz w:val="22"/>
          <w:szCs w:val="22"/>
        </w:rPr>
        <w:t xml:space="preserve">- </w:t>
      </w:r>
      <w:r w:rsidRPr="00E81E0B">
        <w:rPr>
          <w:rFonts w:ascii="Cambria" w:hAnsi="Cambria"/>
          <w:b/>
          <w:color w:val="7030A0"/>
          <w:sz w:val="22"/>
          <w:szCs w:val="22"/>
        </w:rPr>
        <w:t xml:space="preserve">Due: Reflection Guide 1: Colonialism and Learning </w:t>
      </w:r>
      <w:r>
        <w:rPr>
          <w:rFonts w:ascii="Cambria" w:hAnsi="Cambria"/>
          <w:b/>
          <w:color w:val="7030A0"/>
          <w:sz w:val="22"/>
          <w:szCs w:val="22"/>
        </w:rPr>
        <w:t>(Post on Canvas)</w:t>
      </w:r>
    </w:p>
    <w:p w14:paraId="7F9A13DC" w14:textId="77777777" w:rsidR="0071268B" w:rsidRPr="0071268B" w:rsidRDefault="0071268B" w:rsidP="0071268B">
      <w:pPr>
        <w:rPr>
          <w:rFonts w:ascii="Cambria" w:hAnsi="Cambria"/>
          <w:b/>
          <w:color w:val="000000" w:themeColor="text1"/>
          <w:sz w:val="22"/>
          <w:szCs w:val="22"/>
        </w:rPr>
      </w:pPr>
    </w:p>
    <w:p w14:paraId="54F8DF33" w14:textId="77777777" w:rsidR="0071268B" w:rsidRPr="00E8158E" w:rsidRDefault="0071268B" w:rsidP="0071268B">
      <w:pPr>
        <w:pStyle w:val="ListParagraph"/>
        <w:numPr>
          <w:ilvl w:val="0"/>
          <w:numId w:val="24"/>
        </w:numPr>
        <w:rPr>
          <w:rFonts w:ascii="Cambria" w:hAnsi="Cambria"/>
          <w:b/>
          <w:color w:val="000000" w:themeColor="text1"/>
          <w:sz w:val="22"/>
          <w:szCs w:val="22"/>
        </w:rPr>
      </w:pPr>
      <w:r>
        <w:t xml:space="preserve">13 Sept. – </w:t>
      </w:r>
      <w:r w:rsidRPr="00E8158E">
        <w:rPr>
          <w:rFonts w:ascii="Cambria" w:hAnsi="Cambria"/>
          <w:b/>
          <w:color w:val="000000" w:themeColor="text1"/>
          <w:sz w:val="22"/>
          <w:szCs w:val="22"/>
        </w:rPr>
        <w:t>Introduction to (Ongoing) Colonialism</w:t>
      </w:r>
    </w:p>
    <w:p w14:paraId="6A97802A" w14:textId="52A7E263" w:rsidR="0071268B" w:rsidRPr="00E81E0B" w:rsidRDefault="0071268B" w:rsidP="0071268B">
      <w:pPr>
        <w:ind w:left="720"/>
        <w:rPr>
          <w:rFonts w:ascii="Cambria" w:hAnsi="Cambria"/>
          <w:color w:val="000000" w:themeColor="text1"/>
          <w:sz w:val="22"/>
          <w:szCs w:val="22"/>
        </w:rPr>
      </w:pPr>
      <w:r w:rsidRPr="00E81E0B">
        <w:rPr>
          <w:rFonts w:ascii="Cambria" w:hAnsi="Cambria"/>
          <w:i/>
          <w:color w:val="000000" w:themeColor="text1"/>
          <w:sz w:val="22"/>
          <w:szCs w:val="22"/>
        </w:rPr>
        <w:t>C</w:t>
      </w:r>
      <w:r>
        <w:rPr>
          <w:rFonts w:ascii="Cambria" w:hAnsi="Cambria"/>
          <w:i/>
          <w:color w:val="000000" w:themeColor="text1"/>
          <w:sz w:val="22"/>
          <w:szCs w:val="22"/>
        </w:rPr>
        <w:t xml:space="preserve">lass Meeting: </w:t>
      </w:r>
      <w:r w:rsidRPr="00E81E0B">
        <w:rPr>
          <w:rFonts w:ascii="Cambria" w:hAnsi="Cambria"/>
          <w:color w:val="000000" w:themeColor="text1"/>
          <w:sz w:val="22"/>
          <w:szCs w:val="22"/>
        </w:rPr>
        <w:t xml:space="preserve">Conversation about the </w:t>
      </w:r>
      <w:r>
        <w:rPr>
          <w:rFonts w:ascii="Cambria" w:hAnsi="Cambria"/>
          <w:color w:val="000000" w:themeColor="text1"/>
          <w:sz w:val="22"/>
          <w:szCs w:val="22"/>
        </w:rPr>
        <w:t xml:space="preserve">videos; </w:t>
      </w:r>
      <w:r w:rsidRPr="00E81E0B">
        <w:rPr>
          <w:rFonts w:ascii="Cambria" w:hAnsi="Cambria"/>
          <w:color w:val="000000" w:themeColor="text1"/>
          <w:sz w:val="22"/>
          <w:szCs w:val="22"/>
        </w:rPr>
        <w:t>Questions about the course</w:t>
      </w:r>
      <w:r>
        <w:rPr>
          <w:rFonts w:ascii="Cambria" w:hAnsi="Cambria"/>
          <w:color w:val="000000" w:themeColor="text1"/>
          <w:sz w:val="22"/>
          <w:szCs w:val="22"/>
        </w:rPr>
        <w:t>; Participation and Community Guidelines</w:t>
      </w:r>
    </w:p>
    <w:p w14:paraId="511CC6E4" w14:textId="77777777" w:rsidR="0071268B" w:rsidRDefault="0071268B" w:rsidP="0071268B">
      <w:pPr>
        <w:ind w:left="720"/>
        <w:rPr>
          <w:rFonts w:ascii="Cambria" w:hAnsi="Cambria"/>
          <w:color w:val="000000" w:themeColor="text1"/>
          <w:sz w:val="22"/>
          <w:szCs w:val="22"/>
          <w:lang w:val="en-CA"/>
        </w:rPr>
      </w:pPr>
      <w:r w:rsidRPr="00E81E0B">
        <w:rPr>
          <w:rFonts w:ascii="Cambria" w:hAnsi="Cambria"/>
          <w:i/>
          <w:color w:val="000000" w:themeColor="text1"/>
          <w:sz w:val="22"/>
          <w:szCs w:val="22"/>
        </w:rPr>
        <w:t>Viewing:</w:t>
      </w:r>
      <w:r w:rsidRPr="00E81E0B">
        <w:rPr>
          <w:rFonts w:ascii="Cambria" w:hAnsi="Cambria"/>
          <w:color w:val="000000" w:themeColor="text1"/>
          <w:sz w:val="22"/>
          <w:szCs w:val="22"/>
        </w:rPr>
        <w:t xml:space="preserve"> Jefferess introduction to course video</w:t>
      </w:r>
      <w:r>
        <w:rPr>
          <w:rFonts w:ascii="Cambria" w:hAnsi="Cambria"/>
          <w:color w:val="000000" w:themeColor="text1"/>
          <w:sz w:val="22"/>
          <w:szCs w:val="22"/>
        </w:rPr>
        <w:t>s (WEEK 1 Module)</w:t>
      </w:r>
      <w:r w:rsidRPr="00E81E0B">
        <w:rPr>
          <w:rFonts w:ascii="Cambria" w:hAnsi="Cambria"/>
          <w:color w:val="000000" w:themeColor="text1"/>
          <w:sz w:val="22"/>
          <w:szCs w:val="22"/>
        </w:rPr>
        <w:t xml:space="preserve">; </w:t>
      </w:r>
      <w:hyperlink r:id="rId11" w:history="1">
        <w:r>
          <w:rPr>
            <w:rStyle w:val="Hyperlink"/>
            <w:rFonts w:ascii="Cambria" w:hAnsi="Cambria"/>
            <w:color w:val="000000" w:themeColor="text1"/>
            <w:sz w:val="22"/>
            <w:szCs w:val="22"/>
          </w:rPr>
          <w:t>500 years in 2 minutes</w:t>
        </w:r>
      </w:hyperlink>
      <w:r>
        <w:rPr>
          <w:rStyle w:val="Hyperlink"/>
          <w:rFonts w:ascii="Cambria" w:hAnsi="Cambria"/>
          <w:color w:val="000000" w:themeColor="text1"/>
          <w:sz w:val="22"/>
          <w:szCs w:val="22"/>
        </w:rPr>
        <w:t>;</w:t>
      </w:r>
      <w:r>
        <w:rPr>
          <w:rFonts w:ascii="Cambria" w:hAnsi="Cambria"/>
          <w:color w:val="000000" w:themeColor="text1"/>
          <w:sz w:val="22"/>
          <w:szCs w:val="22"/>
        </w:rPr>
        <w:t xml:space="preserve"> </w:t>
      </w:r>
      <w:hyperlink r:id="rId12" w:history="1">
        <w:r w:rsidRPr="00E81E0B">
          <w:rPr>
            <w:rStyle w:val="Hyperlink"/>
            <w:rFonts w:ascii="Cambria" w:hAnsi="Cambria"/>
            <w:color w:val="000000" w:themeColor="text1"/>
            <w:sz w:val="22"/>
            <w:szCs w:val="22"/>
            <w:lang w:val="en-CA"/>
          </w:rPr>
          <w:t>A Brief History of the Scramble for Africa</w:t>
        </w:r>
      </w:hyperlink>
      <w:r>
        <w:rPr>
          <w:rStyle w:val="Hyperlink"/>
          <w:rFonts w:ascii="Cambria" w:hAnsi="Cambria"/>
          <w:color w:val="000000" w:themeColor="text1"/>
          <w:sz w:val="22"/>
          <w:szCs w:val="22"/>
          <w:lang w:val="en-CA"/>
        </w:rPr>
        <w:t>;</w:t>
      </w:r>
      <w:r w:rsidRPr="00E81E0B">
        <w:rPr>
          <w:rFonts w:ascii="Cambria" w:hAnsi="Cambria"/>
          <w:color w:val="000000" w:themeColor="text1"/>
          <w:sz w:val="22"/>
          <w:szCs w:val="22"/>
          <w:lang w:val="en-CA"/>
        </w:rPr>
        <w:t xml:space="preserve"> </w:t>
      </w:r>
      <w:hyperlink r:id="rId13" w:history="1">
        <w:r>
          <w:rPr>
            <w:rStyle w:val="Hyperlink"/>
            <w:rFonts w:ascii="Cambria" w:hAnsi="Cambria"/>
            <w:sz w:val="22"/>
            <w:szCs w:val="22"/>
            <w:lang w:val="en-CA"/>
          </w:rPr>
          <w:t xml:space="preserve">The </w:t>
        </w:r>
        <w:proofErr w:type="spellStart"/>
        <w:r>
          <w:rPr>
            <w:rStyle w:val="Hyperlink"/>
            <w:rFonts w:ascii="Cambria" w:hAnsi="Cambria"/>
            <w:sz w:val="22"/>
            <w:szCs w:val="22"/>
            <w:lang w:val="en-CA"/>
          </w:rPr>
          <w:t>suknaʔqín̓x</w:t>
        </w:r>
        <w:proofErr w:type="spellEnd"/>
        <w:r>
          <w:rPr>
            <w:rStyle w:val="Hyperlink"/>
            <w:rFonts w:ascii="Cambria" w:hAnsi="Cambria"/>
            <w:sz w:val="22"/>
            <w:szCs w:val="22"/>
            <w:lang w:val="en-CA"/>
          </w:rPr>
          <w:t xml:space="preserve"> (Okanagan) is Beautiful</w:t>
        </w:r>
      </w:hyperlink>
      <w:r>
        <w:rPr>
          <w:rStyle w:val="Hyperlink"/>
          <w:rFonts w:ascii="Cambria" w:hAnsi="Cambria"/>
          <w:sz w:val="22"/>
          <w:szCs w:val="22"/>
          <w:lang w:val="en-CA"/>
        </w:rPr>
        <w:t xml:space="preserve">; </w:t>
      </w:r>
      <w:hyperlink r:id="rId14" w:history="1">
        <w:r>
          <w:rPr>
            <w:rStyle w:val="Hyperlink"/>
            <w:rFonts w:ascii="Cambria" w:hAnsi="Cambria"/>
            <w:sz w:val="22"/>
            <w:szCs w:val="22"/>
            <w:lang w:val="en-CA"/>
          </w:rPr>
          <w:t>How Britain Looted 45 Trillion from India</w:t>
        </w:r>
      </w:hyperlink>
      <w:r>
        <w:rPr>
          <w:rFonts w:ascii="Cambria" w:hAnsi="Cambria"/>
          <w:color w:val="000000" w:themeColor="text1"/>
          <w:sz w:val="22"/>
          <w:szCs w:val="22"/>
          <w:lang w:val="en-CA"/>
        </w:rPr>
        <w:t xml:space="preserve"> </w:t>
      </w:r>
    </w:p>
    <w:p w14:paraId="5806E76D" w14:textId="77777777" w:rsidR="0071268B" w:rsidRDefault="0071268B" w:rsidP="0071268B">
      <w:pPr>
        <w:pStyle w:val="ListParagraph"/>
      </w:pPr>
    </w:p>
    <w:p w14:paraId="1BE92F32" w14:textId="77777777" w:rsidR="0071268B" w:rsidRPr="00E8158E" w:rsidRDefault="0071268B" w:rsidP="0071268B">
      <w:pPr>
        <w:pStyle w:val="ListParagraph"/>
        <w:numPr>
          <w:ilvl w:val="0"/>
          <w:numId w:val="24"/>
        </w:numPr>
        <w:rPr>
          <w:rFonts w:ascii="Cambria" w:hAnsi="Cambria"/>
          <w:b/>
          <w:color w:val="000000" w:themeColor="text1"/>
          <w:sz w:val="22"/>
          <w:szCs w:val="22"/>
        </w:rPr>
      </w:pPr>
      <w:r>
        <w:t>20 Sept.</w:t>
      </w:r>
      <w:r w:rsidRPr="00E8158E">
        <w:rPr>
          <w:rFonts w:ascii="Cambria" w:hAnsi="Cambria"/>
          <w:b/>
          <w:color w:val="000000" w:themeColor="text1"/>
          <w:sz w:val="22"/>
          <w:szCs w:val="22"/>
        </w:rPr>
        <w:t xml:space="preserve"> The European Imperial Project</w:t>
      </w:r>
    </w:p>
    <w:p w14:paraId="5BC44889" w14:textId="3D2FDDEA" w:rsidR="0071268B" w:rsidRPr="00E81E0B" w:rsidRDefault="0071268B" w:rsidP="0071268B">
      <w:pPr>
        <w:pStyle w:val="ListParagraph"/>
        <w:rPr>
          <w:rFonts w:ascii="Cambria" w:hAnsi="Cambria"/>
          <w:color w:val="000000" w:themeColor="text1"/>
          <w:sz w:val="22"/>
          <w:szCs w:val="22"/>
        </w:rPr>
      </w:pPr>
      <w:r w:rsidRPr="00E81E0B">
        <w:rPr>
          <w:rFonts w:ascii="Cambria" w:hAnsi="Cambria"/>
          <w:i/>
          <w:color w:val="000000" w:themeColor="text1"/>
          <w:sz w:val="22"/>
          <w:szCs w:val="22"/>
        </w:rPr>
        <w:t>Class</w:t>
      </w:r>
      <w:r>
        <w:rPr>
          <w:rFonts w:ascii="Cambria" w:hAnsi="Cambria"/>
          <w:i/>
          <w:color w:val="000000" w:themeColor="text1"/>
          <w:sz w:val="22"/>
          <w:szCs w:val="22"/>
        </w:rPr>
        <w:t xml:space="preserve"> Meeting: </w:t>
      </w:r>
      <w:r w:rsidRPr="00E81E0B">
        <w:rPr>
          <w:rFonts w:ascii="Cambria" w:hAnsi="Cambria"/>
          <w:color w:val="000000" w:themeColor="text1"/>
          <w:sz w:val="22"/>
          <w:szCs w:val="22"/>
        </w:rPr>
        <w:t>Discussion of Senior’s “Meditation on Yellow”</w:t>
      </w:r>
      <w:r>
        <w:rPr>
          <w:rFonts w:ascii="Cambria" w:hAnsi="Cambria"/>
          <w:color w:val="000000" w:themeColor="text1"/>
          <w:sz w:val="22"/>
          <w:szCs w:val="22"/>
        </w:rPr>
        <w:t xml:space="preserve"> (See Week </w:t>
      </w:r>
      <w:r>
        <w:rPr>
          <w:rFonts w:ascii="Cambria" w:hAnsi="Cambria"/>
          <w:color w:val="000000" w:themeColor="text1"/>
          <w:sz w:val="22"/>
          <w:szCs w:val="22"/>
        </w:rPr>
        <w:t>3</w:t>
      </w:r>
      <w:r>
        <w:rPr>
          <w:rFonts w:ascii="Cambria" w:hAnsi="Cambria"/>
          <w:color w:val="000000" w:themeColor="text1"/>
          <w:sz w:val="22"/>
          <w:szCs w:val="22"/>
        </w:rPr>
        <w:t xml:space="preserve"> Module for Discussion Questions)</w:t>
      </w:r>
    </w:p>
    <w:p w14:paraId="141F9287" w14:textId="77777777" w:rsidR="0071268B" w:rsidRPr="00E81E0B" w:rsidRDefault="0071268B" w:rsidP="0071268B">
      <w:pPr>
        <w:ind w:left="720"/>
        <w:rPr>
          <w:rFonts w:ascii="Cambria" w:hAnsi="Cambria"/>
          <w:color w:val="000000" w:themeColor="text1"/>
          <w:sz w:val="22"/>
          <w:szCs w:val="22"/>
        </w:rPr>
      </w:pPr>
      <w:r w:rsidRPr="00E81E0B">
        <w:rPr>
          <w:rFonts w:ascii="Cambria" w:hAnsi="Cambria"/>
          <w:i/>
          <w:color w:val="000000" w:themeColor="text1"/>
          <w:sz w:val="22"/>
          <w:szCs w:val="22"/>
        </w:rPr>
        <w:t xml:space="preserve">Viewing: </w:t>
      </w:r>
      <w:r>
        <w:rPr>
          <w:rFonts w:ascii="Cambria" w:hAnsi="Cambria"/>
          <w:color w:val="000000" w:themeColor="text1"/>
          <w:sz w:val="22"/>
          <w:szCs w:val="22"/>
        </w:rPr>
        <w:t>lecture videos</w:t>
      </w:r>
    </w:p>
    <w:p w14:paraId="1A4507F5" w14:textId="77777777" w:rsidR="0071268B" w:rsidRPr="00AF5BCD" w:rsidRDefault="0071268B" w:rsidP="0071268B">
      <w:pPr>
        <w:ind w:left="720"/>
        <w:rPr>
          <w:rStyle w:val="Hyperlink"/>
          <w:rFonts w:ascii="Cambria" w:hAnsi="Cambria"/>
          <w:color w:val="000000" w:themeColor="text1"/>
          <w:sz w:val="22"/>
          <w:szCs w:val="22"/>
          <w:u w:val="none"/>
        </w:rPr>
      </w:pPr>
      <w:r w:rsidRPr="00E81E0B">
        <w:rPr>
          <w:rFonts w:ascii="Cambria" w:hAnsi="Cambria"/>
          <w:i/>
          <w:color w:val="000000" w:themeColor="text1"/>
          <w:sz w:val="22"/>
          <w:szCs w:val="22"/>
        </w:rPr>
        <w:t>Readings</w:t>
      </w:r>
      <w:r w:rsidRPr="00E81E0B">
        <w:rPr>
          <w:rFonts w:ascii="Cambria" w:hAnsi="Cambria"/>
          <w:color w:val="000000" w:themeColor="text1"/>
          <w:sz w:val="22"/>
          <w:szCs w:val="22"/>
        </w:rPr>
        <w:t xml:space="preserve">: DuBois, </w:t>
      </w:r>
      <w:hyperlink r:id="rId15" w:history="1">
        <w:r w:rsidRPr="00E81E0B">
          <w:rPr>
            <w:rStyle w:val="Hyperlink"/>
            <w:rFonts w:ascii="Cambria" w:hAnsi="Cambria"/>
            <w:color w:val="000000" w:themeColor="text1"/>
            <w:sz w:val="22"/>
            <w:szCs w:val="22"/>
          </w:rPr>
          <w:t>"The African Roots of War"</w:t>
        </w:r>
      </w:hyperlink>
      <w:r>
        <w:rPr>
          <w:rStyle w:val="Hyperlink"/>
          <w:rFonts w:ascii="Cambria" w:hAnsi="Cambria"/>
          <w:color w:val="000000" w:themeColor="text1"/>
          <w:sz w:val="22"/>
          <w:szCs w:val="22"/>
        </w:rPr>
        <w:t xml:space="preserve"> (Canvas)</w:t>
      </w:r>
      <w:r w:rsidRPr="00E81E0B">
        <w:rPr>
          <w:rStyle w:val="Hyperlink"/>
          <w:rFonts w:ascii="Cambria" w:hAnsi="Cambria"/>
          <w:color w:val="000000" w:themeColor="text1"/>
          <w:sz w:val="22"/>
          <w:szCs w:val="22"/>
        </w:rPr>
        <w:t>;</w:t>
      </w:r>
      <w:r w:rsidRPr="00E81E0B">
        <w:rPr>
          <w:rFonts w:ascii="Cambria" w:hAnsi="Cambria"/>
          <w:color w:val="000000" w:themeColor="text1"/>
          <w:sz w:val="22"/>
          <w:szCs w:val="22"/>
        </w:rPr>
        <w:t xml:space="preserve"> Smith, “Imperialism, History, Writing and Theory” (</w:t>
      </w:r>
      <w:r>
        <w:rPr>
          <w:rFonts w:ascii="Cambria" w:hAnsi="Cambria"/>
          <w:color w:val="000000" w:themeColor="text1"/>
          <w:sz w:val="22"/>
          <w:szCs w:val="22"/>
        </w:rPr>
        <w:t xml:space="preserve">LOCR, </w:t>
      </w:r>
      <w:r w:rsidRPr="004C4DC0">
        <w:rPr>
          <w:rFonts w:ascii="Cambria" w:hAnsi="Cambria"/>
          <w:b/>
          <w:color w:val="000000" w:themeColor="text1"/>
          <w:sz w:val="22"/>
          <w:szCs w:val="22"/>
        </w:rPr>
        <w:t>pp. 57-73</w:t>
      </w:r>
      <w:r w:rsidRPr="00E81E0B">
        <w:rPr>
          <w:rFonts w:ascii="Cambria" w:hAnsi="Cambria"/>
          <w:color w:val="000000" w:themeColor="text1"/>
          <w:sz w:val="22"/>
          <w:szCs w:val="22"/>
        </w:rPr>
        <w:t xml:space="preserve">); Senior, </w:t>
      </w:r>
      <w:hyperlink r:id="rId16" w:history="1">
        <w:r w:rsidRPr="00E81E0B">
          <w:rPr>
            <w:rStyle w:val="Hyperlink"/>
            <w:rFonts w:ascii="Cambria" w:hAnsi="Cambria"/>
            <w:color w:val="000000" w:themeColor="text1"/>
            <w:sz w:val="22"/>
            <w:szCs w:val="22"/>
          </w:rPr>
          <w:t>"Medita</w:t>
        </w:r>
        <w:r w:rsidRPr="00E81E0B">
          <w:rPr>
            <w:rStyle w:val="Hyperlink"/>
            <w:rFonts w:ascii="Cambria" w:hAnsi="Cambria"/>
            <w:color w:val="000000" w:themeColor="text1"/>
            <w:sz w:val="22"/>
            <w:szCs w:val="22"/>
          </w:rPr>
          <w:t>t</w:t>
        </w:r>
        <w:r w:rsidRPr="00E81E0B">
          <w:rPr>
            <w:rStyle w:val="Hyperlink"/>
            <w:rFonts w:ascii="Cambria" w:hAnsi="Cambria"/>
            <w:color w:val="000000" w:themeColor="text1"/>
            <w:sz w:val="22"/>
            <w:szCs w:val="22"/>
          </w:rPr>
          <w:t>ion on Yellow</w:t>
        </w:r>
        <w:r>
          <w:rPr>
            <w:rStyle w:val="Hyperlink"/>
            <w:rFonts w:ascii="Cambria" w:hAnsi="Cambria"/>
            <w:color w:val="000000" w:themeColor="text1"/>
            <w:sz w:val="22"/>
            <w:szCs w:val="22"/>
          </w:rPr>
          <w:t>;</w:t>
        </w:r>
        <w:r w:rsidRPr="00E81E0B">
          <w:rPr>
            <w:rStyle w:val="Hyperlink"/>
            <w:rFonts w:ascii="Cambria" w:hAnsi="Cambria"/>
            <w:color w:val="000000" w:themeColor="text1"/>
            <w:sz w:val="22"/>
            <w:szCs w:val="22"/>
          </w:rPr>
          <w:t>"</w:t>
        </w:r>
      </w:hyperlink>
      <w:r>
        <w:rPr>
          <w:rStyle w:val="Hyperlink"/>
          <w:rFonts w:ascii="Cambria" w:hAnsi="Cambria"/>
          <w:color w:val="000000" w:themeColor="text1"/>
          <w:sz w:val="22"/>
          <w:szCs w:val="22"/>
        </w:rPr>
        <w:t xml:space="preserve"> </w:t>
      </w:r>
      <w:r w:rsidRPr="00AF5BCD">
        <w:rPr>
          <w:rStyle w:val="Hyperlink"/>
          <w:rFonts w:ascii="Cambria" w:hAnsi="Cambria"/>
          <w:color w:val="000000" w:themeColor="text1"/>
          <w:sz w:val="22"/>
          <w:szCs w:val="22"/>
          <w:u w:val="none"/>
        </w:rPr>
        <w:t>(Text)</w:t>
      </w:r>
      <w:r>
        <w:rPr>
          <w:rStyle w:val="Hyperlink"/>
          <w:rFonts w:ascii="Cambria" w:hAnsi="Cambria"/>
          <w:color w:val="000000" w:themeColor="text1"/>
          <w:sz w:val="22"/>
          <w:szCs w:val="22"/>
          <w:u w:val="none"/>
        </w:rPr>
        <w:t xml:space="preserve"> - </w:t>
      </w:r>
      <w:hyperlink r:id="rId17" w:history="1">
        <w:r>
          <w:rPr>
            <w:rStyle w:val="Hyperlink"/>
            <w:rFonts w:ascii="Cambria" w:hAnsi="Cambria"/>
            <w:sz w:val="22"/>
            <w:szCs w:val="22"/>
          </w:rPr>
          <w:t>"Meditation on Yellow" (Video)</w:t>
        </w:r>
      </w:hyperlink>
      <w:r>
        <w:rPr>
          <w:rStyle w:val="Hyperlink"/>
          <w:rFonts w:ascii="Cambria" w:hAnsi="Cambria"/>
          <w:color w:val="000000" w:themeColor="text1"/>
          <w:sz w:val="22"/>
          <w:szCs w:val="22"/>
          <w:u w:val="none"/>
        </w:rPr>
        <w:t xml:space="preserve"> (The poem begins at 30:40 of the video)</w:t>
      </w:r>
    </w:p>
    <w:p w14:paraId="654EFD58" w14:textId="77777777" w:rsidR="0071268B" w:rsidRPr="00AF5BCD" w:rsidRDefault="0071268B" w:rsidP="0071268B">
      <w:pPr>
        <w:ind w:left="720"/>
        <w:rPr>
          <w:rStyle w:val="Hyperlink"/>
          <w:rFonts w:ascii="Cambria" w:hAnsi="Cambria"/>
          <w:color w:val="000000" w:themeColor="text1"/>
          <w:sz w:val="22"/>
          <w:szCs w:val="22"/>
          <w:u w:val="none"/>
        </w:rPr>
      </w:pPr>
      <w:r w:rsidRPr="00AF5BCD">
        <w:rPr>
          <w:rStyle w:val="Hyperlink"/>
          <w:rFonts w:ascii="Cambria" w:hAnsi="Cambria"/>
          <w:i/>
          <w:color w:val="000000" w:themeColor="text1"/>
          <w:sz w:val="22"/>
          <w:szCs w:val="22"/>
          <w:u w:val="none"/>
        </w:rPr>
        <w:t xml:space="preserve">Concepts: </w:t>
      </w:r>
      <w:r w:rsidRPr="00AF5BCD">
        <w:rPr>
          <w:rStyle w:val="Hyperlink"/>
          <w:rFonts w:ascii="Cambria" w:hAnsi="Cambria"/>
          <w:color w:val="000000" w:themeColor="text1"/>
          <w:sz w:val="22"/>
          <w:szCs w:val="22"/>
          <w:u w:val="none"/>
        </w:rPr>
        <w:t>colonialism, imperialism, discovery, displacement, decolonization</w:t>
      </w:r>
    </w:p>
    <w:p w14:paraId="225A13C7" w14:textId="707234C3" w:rsidR="0071268B" w:rsidRPr="0071268B" w:rsidRDefault="0071268B" w:rsidP="0071268B">
      <w:pPr>
        <w:ind w:left="720"/>
        <w:rPr>
          <w:rStyle w:val="Hyperlink"/>
          <w:rFonts w:ascii="Cambria" w:hAnsi="Cambria"/>
          <w:color w:val="000000" w:themeColor="text1"/>
          <w:sz w:val="22"/>
          <w:szCs w:val="22"/>
          <w:u w:val="none"/>
        </w:rPr>
      </w:pPr>
      <w:r w:rsidRPr="00AF5BCD">
        <w:rPr>
          <w:rStyle w:val="Hyperlink"/>
          <w:rFonts w:ascii="Cambria" w:hAnsi="Cambria"/>
          <w:i/>
          <w:color w:val="000000" w:themeColor="text1"/>
          <w:sz w:val="22"/>
          <w:szCs w:val="22"/>
          <w:u w:val="none"/>
        </w:rPr>
        <w:lastRenderedPageBreak/>
        <w:t>Supplementary:</w:t>
      </w:r>
      <w:r w:rsidRPr="00AF5BCD">
        <w:rPr>
          <w:rStyle w:val="Hyperlink"/>
          <w:rFonts w:ascii="Cambria" w:hAnsi="Cambria"/>
          <w:color w:val="000000" w:themeColor="text1"/>
          <w:sz w:val="22"/>
          <w:szCs w:val="22"/>
          <w:u w:val="none"/>
        </w:rPr>
        <w:t xml:space="preserve"> </w:t>
      </w:r>
      <w:proofErr w:type="spellStart"/>
      <w:r>
        <w:rPr>
          <w:rStyle w:val="Hyperlink"/>
          <w:rFonts w:ascii="Cambria" w:hAnsi="Cambria"/>
          <w:color w:val="000000" w:themeColor="text1"/>
          <w:sz w:val="22"/>
          <w:szCs w:val="22"/>
        </w:rPr>
        <w:t>Kes</w:t>
      </w:r>
      <w:proofErr w:type="spellEnd"/>
      <w:r>
        <w:rPr>
          <w:rStyle w:val="Hyperlink"/>
          <w:rFonts w:ascii="Cambria" w:hAnsi="Cambria"/>
          <w:color w:val="000000" w:themeColor="text1"/>
          <w:sz w:val="22"/>
          <w:szCs w:val="22"/>
        </w:rPr>
        <w:t xml:space="preserve">, </w:t>
      </w:r>
      <w:hyperlink r:id="rId18" w:history="1">
        <w:r>
          <w:rPr>
            <w:rStyle w:val="Hyperlink"/>
            <w:rFonts w:ascii="Cambria" w:hAnsi="Cambria"/>
            <w:sz w:val="22"/>
            <w:szCs w:val="22"/>
          </w:rPr>
          <w:t xml:space="preserve">"Hello" </w:t>
        </w:r>
        <w:proofErr w:type="spellStart"/>
        <w:r>
          <w:rPr>
            <w:rStyle w:val="Hyperlink"/>
            <w:rFonts w:ascii="Cambria" w:hAnsi="Cambria"/>
            <w:sz w:val="22"/>
            <w:szCs w:val="22"/>
          </w:rPr>
          <w:t>Youtube</w:t>
        </w:r>
        <w:proofErr w:type="spellEnd"/>
      </w:hyperlink>
      <w:r>
        <w:rPr>
          <w:rStyle w:val="Hyperlink"/>
          <w:rFonts w:ascii="Cambria" w:hAnsi="Cambria"/>
          <w:color w:val="000000" w:themeColor="text1"/>
          <w:sz w:val="22"/>
          <w:szCs w:val="22"/>
        </w:rPr>
        <w:t xml:space="preserve">; SNL </w:t>
      </w:r>
      <w:hyperlink r:id="rId19" w:history="1">
        <w:r>
          <w:rPr>
            <w:rStyle w:val="Hyperlink"/>
            <w:rFonts w:ascii="Cambria" w:hAnsi="Cambria"/>
            <w:sz w:val="22"/>
            <w:szCs w:val="22"/>
          </w:rPr>
          <w:t>"Jamaica Tourism Ad"</w:t>
        </w:r>
      </w:hyperlink>
      <w:r>
        <w:rPr>
          <w:rStyle w:val="Hyperlink"/>
          <w:rFonts w:ascii="Cambria" w:hAnsi="Cambria"/>
          <w:color w:val="000000" w:themeColor="text1"/>
          <w:sz w:val="22"/>
          <w:szCs w:val="22"/>
        </w:rPr>
        <w:t xml:space="preserve">; </w:t>
      </w:r>
      <w:proofErr w:type="spellStart"/>
      <w:r w:rsidRPr="00AF5BCD">
        <w:rPr>
          <w:rStyle w:val="Hyperlink"/>
          <w:rFonts w:ascii="Cambria" w:hAnsi="Cambria"/>
          <w:color w:val="000000" w:themeColor="text1"/>
          <w:sz w:val="22"/>
          <w:szCs w:val="22"/>
          <w:u w:val="none"/>
        </w:rPr>
        <w:t>Tharoor</w:t>
      </w:r>
      <w:proofErr w:type="spellEnd"/>
      <w:r w:rsidRPr="00E81E0B">
        <w:rPr>
          <w:rStyle w:val="Hyperlink"/>
          <w:rFonts w:ascii="Cambria" w:hAnsi="Cambria"/>
          <w:color w:val="000000" w:themeColor="text1"/>
          <w:sz w:val="22"/>
          <w:szCs w:val="22"/>
        </w:rPr>
        <w:t xml:space="preserve">, </w:t>
      </w:r>
      <w:hyperlink r:id="rId20" w:history="1">
        <w:r w:rsidRPr="00E81E0B">
          <w:rPr>
            <w:rStyle w:val="Hyperlink"/>
            <w:rFonts w:ascii="Cambria" w:hAnsi="Cambria"/>
            <w:color w:val="000000" w:themeColor="text1"/>
            <w:sz w:val="22"/>
            <w:szCs w:val="22"/>
          </w:rPr>
          <w:t>"Viewpoint: Britain Must Pay Reparations to India"</w:t>
        </w:r>
      </w:hyperlink>
      <w:r>
        <w:rPr>
          <w:rStyle w:val="Hyperlink"/>
          <w:rFonts w:ascii="Cambria" w:hAnsi="Cambria"/>
          <w:color w:val="000000" w:themeColor="text1"/>
          <w:sz w:val="22"/>
          <w:szCs w:val="22"/>
        </w:rPr>
        <w:t xml:space="preserve">; </w:t>
      </w:r>
      <w:hyperlink r:id="rId21" w:history="1">
        <w:r>
          <w:rPr>
            <w:rStyle w:val="Hyperlink"/>
            <w:rFonts w:ascii="Cambria" w:hAnsi="Cambria"/>
            <w:sz w:val="22"/>
            <w:szCs w:val="22"/>
          </w:rPr>
          <w:t>Congo: The Brutal History (Video)</w:t>
        </w:r>
      </w:hyperlink>
      <w:r>
        <w:rPr>
          <w:rStyle w:val="Hyperlink"/>
          <w:rFonts w:ascii="Cambria" w:hAnsi="Cambria"/>
          <w:color w:val="000000" w:themeColor="text1"/>
          <w:sz w:val="22"/>
          <w:szCs w:val="22"/>
          <w:u w:val="none"/>
        </w:rPr>
        <w:t xml:space="preserve">; </w:t>
      </w:r>
      <w:proofErr w:type="spellStart"/>
      <w:r>
        <w:rPr>
          <w:rStyle w:val="Hyperlink"/>
          <w:rFonts w:ascii="Cambria" w:hAnsi="Cambria"/>
          <w:color w:val="000000" w:themeColor="text1"/>
          <w:sz w:val="22"/>
          <w:szCs w:val="22"/>
          <w:u w:val="none"/>
        </w:rPr>
        <w:t>Ama</w:t>
      </w:r>
      <w:proofErr w:type="spellEnd"/>
      <w:r>
        <w:rPr>
          <w:rStyle w:val="Hyperlink"/>
          <w:rFonts w:ascii="Cambria" w:hAnsi="Cambria"/>
          <w:color w:val="000000" w:themeColor="text1"/>
          <w:sz w:val="22"/>
          <w:szCs w:val="22"/>
          <w:u w:val="none"/>
        </w:rPr>
        <w:t xml:space="preserve"> Ata Aidoo, </w:t>
      </w:r>
      <w:hyperlink r:id="rId22" w:history="1">
        <w:r>
          <w:rPr>
            <w:rStyle w:val="Hyperlink"/>
            <w:rFonts w:ascii="Cambria" w:hAnsi="Cambria"/>
            <w:sz w:val="22"/>
            <w:szCs w:val="22"/>
          </w:rPr>
          <w:t>Interview (1987)</w:t>
        </w:r>
      </w:hyperlink>
      <w:r>
        <w:rPr>
          <w:rStyle w:val="Hyperlink"/>
          <w:rFonts w:ascii="Cambria" w:hAnsi="Cambria"/>
          <w:color w:val="000000" w:themeColor="text1"/>
          <w:sz w:val="22"/>
          <w:szCs w:val="22"/>
          <w:u w:val="none"/>
        </w:rPr>
        <w:t xml:space="preserve"> </w:t>
      </w:r>
    </w:p>
    <w:p w14:paraId="74B587F7" w14:textId="77777777" w:rsidR="0071268B" w:rsidRDefault="0071268B" w:rsidP="0071268B"/>
    <w:p w14:paraId="732E044A" w14:textId="77777777" w:rsidR="0071268B" w:rsidRPr="00E81E0B" w:rsidRDefault="0071268B" w:rsidP="0071268B">
      <w:pPr>
        <w:pStyle w:val="ListParagraph"/>
        <w:numPr>
          <w:ilvl w:val="0"/>
          <w:numId w:val="24"/>
        </w:numPr>
        <w:rPr>
          <w:rFonts w:ascii="Cambria" w:hAnsi="Cambria"/>
          <w:b/>
          <w:color w:val="000000" w:themeColor="text1"/>
          <w:sz w:val="22"/>
          <w:szCs w:val="22"/>
        </w:rPr>
      </w:pPr>
      <w:r>
        <w:t>27 Sept.</w:t>
      </w:r>
      <w:r w:rsidRPr="00E8158E">
        <w:rPr>
          <w:rFonts w:ascii="Cambria" w:hAnsi="Cambria"/>
          <w:b/>
          <w:color w:val="000000" w:themeColor="text1"/>
          <w:sz w:val="22"/>
          <w:szCs w:val="22"/>
        </w:rPr>
        <w:t xml:space="preserve"> </w:t>
      </w:r>
      <w:r w:rsidRPr="00E81E0B">
        <w:rPr>
          <w:rFonts w:ascii="Cambria" w:hAnsi="Cambria"/>
          <w:b/>
          <w:color w:val="000000" w:themeColor="text1"/>
          <w:sz w:val="22"/>
          <w:szCs w:val="22"/>
        </w:rPr>
        <w:t>Colonial Discourse: Naming, Defining, Knowing</w:t>
      </w:r>
    </w:p>
    <w:p w14:paraId="47678AEF" w14:textId="241AB8E1" w:rsidR="0071268B" w:rsidRPr="00E81E0B" w:rsidRDefault="0071268B" w:rsidP="0071268B">
      <w:pPr>
        <w:ind w:left="720"/>
        <w:rPr>
          <w:rFonts w:ascii="Cambria" w:hAnsi="Cambria"/>
          <w:color w:val="000000" w:themeColor="text1"/>
          <w:sz w:val="22"/>
          <w:szCs w:val="22"/>
        </w:rPr>
      </w:pPr>
      <w:r w:rsidRPr="00E81E0B">
        <w:rPr>
          <w:rFonts w:ascii="Cambria" w:hAnsi="Cambria"/>
          <w:i/>
          <w:color w:val="000000" w:themeColor="text1"/>
          <w:sz w:val="22"/>
          <w:szCs w:val="22"/>
        </w:rPr>
        <w:t>Class</w:t>
      </w:r>
      <w:r>
        <w:rPr>
          <w:rFonts w:ascii="Cambria" w:hAnsi="Cambria"/>
          <w:i/>
          <w:color w:val="000000" w:themeColor="text1"/>
          <w:sz w:val="22"/>
          <w:szCs w:val="22"/>
        </w:rPr>
        <w:t xml:space="preserve"> Meeting: </w:t>
      </w:r>
      <w:r w:rsidRPr="00E81E0B">
        <w:rPr>
          <w:rFonts w:ascii="Cambria" w:hAnsi="Cambria"/>
          <w:color w:val="000000" w:themeColor="text1"/>
          <w:sz w:val="22"/>
          <w:szCs w:val="22"/>
        </w:rPr>
        <w:t xml:space="preserve">Discussion of World Vision video (See </w:t>
      </w:r>
      <w:r>
        <w:rPr>
          <w:rFonts w:ascii="Cambria" w:hAnsi="Cambria"/>
          <w:color w:val="000000" w:themeColor="text1"/>
          <w:sz w:val="22"/>
          <w:szCs w:val="22"/>
        </w:rPr>
        <w:t xml:space="preserve">Week </w:t>
      </w:r>
      <w:r>
        <w:rPr>
          <w:rFonts w:ascii="Cambria" w:hAnsi="Cambria"/>
          <w:color w:val="000000" w:themeColor="text1"/>
          <w:sz w:val="22"/>
          <w:szCs w:val="22"/>
        </w:rPr>
        <w:t>4</w:t>
      </w:r>
      <w:r>
        <w:rPr>
          <w:rFonts w:ascii="Cambria" w:hAnsi="Cambria"/>
          <w:color w:val="000000" w:themeColor="text1"/>
          <w:sz w:val="22"/>
          <w:szCs w:val="22"/>
        </w:rPr>
        <w:t xml:space="preserve"> Module for discussion questions).</w:t>
      </w:r>
    </w:p>
    <w:p w14:paraId="6A49DCFF" w14:textId="77777777" w:rsidR="0071268B" w:rsidRPr="00E81E0B" w:rsidRDefault="0071268B" w:rsidP="0071268B">
      <w:pPr>
        <w:ind w:left="720"/>
        <w:rPr>
          <w:rFonts w:ascii="Cambria" w:hAnsi="Cambria"/>
          <w:color w:val="000000" w:themeColor="text1"/>
          <w:sz w:val="22"/>
          <w:szCs w:val="22"/>
        </w:rPr>
      </w:pPr>
      <w:r w:rsidRPr="00E81E0B">
        <w:rPr>
          <w:rFonts w:ascii="Cambria" w:hAnsi="Cambria"/>
          <w:i/>
          <w:color w:val="000000" w:themeColor="text1"/>
          <w:sz w:val="22"/>
          <w:szCs w:val="22"/>
        </w:rPr>
        <w:t xml:space="preserve">Viewing: </w:t>
      </w:r>
      <w:r>
        <w:rPr>
          <w:rFonts w:ascii="Cambria" w:hAnsi="Cambria"/>
          <w:color w:val="000000" w:themeColor="text1"/>
          <w:sz w:val="22"/>
          <w:szCs w:val="22"/>
        </w:rPr>
        <w:t>lecture videos</w:t>
      </w:r>
      <w:r w:rsidRPr="00E81E0B">
        <w:rPr>
          <w:rFonts w:ascii="Cambria" w:hAnsi="Cambria"/>
          <w:color w:val="000000" w:themeColor="text1"/>
          <w:sz w:val="22"/>
          <w:szCs w:val="22"/>
        </w:rPr>
        <w:t>, World Vision video (Canvas)</w:t>
      </w:r>
    </w:p>
    <w:p w14:paraId="2EB00B3D" w14:textId="77777777" w:rsidR="0071268B" w:rsidRPr="00E81E0B" w:rsidRDefault="0071268B" w:rsidP="0071268B">
      <w:pPr>
        <w:ind w:left="720"/>
        <w:rPr>
          <w:rFonts w:ascii="Cambria" w:hAnsi="Cambria"/>
          <w:color w:val="000000" w:themeColor="text1"/>
          <w:sz w:val="22"/>
          <w:szCs w:val="22"/>
        </w:rPr>
      </w:pPr>
      <w:r w:rsidRPr="00E81E0B">
        <w:rPr>
          <w:rFonts w:ascii="Cambria" w:hAnsi="Cambria"/>
          <w:i/>
          <w:color w:val="000000" w:themeColor="text1"/>
          <w:sz w:val="22"/>
          <w:szCs w:val="22"/>
        </w:rPr>
        <w:t>Readings</w:t>
      </w:r>
      <w:r w:rsidRPr="00E81E0B">
        <w:rPr>
          <w:rFonts w:ascii="Cambria" w:hAnsi="Cambria"/>
          <w:color w:val="000000" w:themeColor="text1"/>
          <w:sz w:val="22"/>
          <w:szCs w:val="22"/>
        </w:rPr>
        <w:t>: Hall, “The West and the Rest”</w:t>
      </w:r>
      <w:r>
        <w:rPr>
          <w:rFonts w:ascii="Cambria" w:hAnsi="Cambria"/>
          <w:color w:val="000000" w:themeColor="text1"/>
          <w:sz w:val="22"/>
          <w:szCs w:val="22"/>
        </w:rPr>
        <w:t xml:space="preserve"> (CANVAS)</w:t>
      </w:r>
      <w:r w:rsidRPr="00E81E0B">
        <w:rPr>
          <w:rFonts w:ascii="Cambria" w:hAnsi="Cambria"/>
          <w:color w:val="000000" w:themeColor="text1"/>
          <w:sz w:val="22"/>
          <w:szCs w:val="22"/>
        </w:rPr>
        <w:t>; Kincaid, “On Seeing England for the First time”</w:t>
      </w:r>
      <w:r>
        <w:rPr>
          <w:rFonts w:ascii="Cambria" w:hAnsi="Cambria"/>
          <w:color w:val="000000" w:themeColor="text1"/>
          <w:sz w:val="22"/>
          <w:szCs w:val="22"/>
        </w:rPr>
        <w:t xml:space="preserve"> (LOCR)</w:t>
      </w:r>
      <w:r w:rsidRPr="00E81E0B">
        <w:rPr>
          <w:rFonts w:ascii="Cambria" w:hAnsi="Cambria"/>
          <w:color w:val="000000" w:themeColor="text1"/>
          <w:sz w:val="22"/>
          <w:szCs w:val="22"/>
        </w:rPr>
        <w:t xml:space="preserve">; Kipling, </w:t>
      </w:r>
      <w:hyperlink r:id="rId23" w:history="1">
        <w:r w:rsidRPr="00E81E0B">
          <w:rPr>
            <w:rStyle w:val="Hyperlink"/>
            <w:rFonts w:ascii="Cambria" w:hAnsi="Cambria"/>
            <w:color w:val="000000" w:themeColor="text1"/>
            <w:sz w:val="22"/>
            <w:szCs w:val="22"/>
          </w:rPr>
          <w:t>"The White Man's Burden"</w:t>
        </w:r>
      </w:hyperlink>
      <w:r>
        <w:rPr>
          <w:rStyle w:val="Hyperlink"/>
          <w:rFonts w:ascii="Cambria" w:hAnsi="Cambria"/>
          <w:color w:val="000000" w:themeColor="text1"/>
          <w:sz w:val="22"/>
          <w:szCs w:val="22"/>
        </w:rPr>
        <w:t xml:space="preserve"> </w:t>
      </w:r>
      <w:r w:rsidRPr="00E81E0B">
        <w:rPr>
          <w:rFonts w:ascii="Cambria" w:hAnsi="Cambria"/>
          <w:color w:val="000000" w:themeColor="text1"/>
          <w:sz w:val="22"/>
          <w:szCs w:val="22"/>
        </w:rPr>
        <w:t xml:space="preserve"> </w:t>
      </w:r>
      <w:r>
        <w:rPr>
          <w:rFonts w:ascii="Cambria" w:hAnsi="Cambria"/>
          <w:color w:val="000000" w:themeColor="text1"/>
          <w:sz w:val="22"/>
          <w:szCs w:val="22"/>
        </w:rPr>
        <w:t>(LOCR)</w:t>
      </w:r>
    </w:p>
    <w:p w14:paraId="32ABEC84" w14:textId="77777777" w:rsidR="0071268B" w:rsidRPr="00E81E0B" w:rsidRDefault="0071268B" w:rsidP="0071268B">
      <w:pPr>
        <w:ind w:left="720"/>
        <w:rPr>
          <w:rFonts w:ascii="Cambria" w:hAnsi="Cambria"/>
          <w:color w:val="000000" w:themeColor="text1"/>
          <w:sz w:val="22"/>
          <w:szCs w:val="22"/>
        </w:rPr>
      </w:pPr>
      <w:r w:rsidRPr="00E81E0B">
        <w:rPr>
          <w:rFonts w:ascii="Cambria" w:hAnsi="Cambria"/>
          <w:i/>
          <w:color w:val="000000" w:themeColor="text1"/>
          <w:sz w:val="22"/>
          <w:szCs w:val="22"/>
        </w:rPr>
        <w:t>Concepts</w:t>
      </w:r>
      <w:r w:rsidRPr="00E81E0B">
        <w:rPr>
          <w:rFonts w:ascii="Cambria" w:hAnsi="Cambria"/>
          <w:color w:val="000000" w:themeColor="text1"/>
          <w:sz w:val="22"/>
          <w:szCs w:val="22"/>
        </w:rPr>
        <w:t xml:space="preserve">: Orientalism; Euro-centrism, exoticism, essentialism, colonial discourse, binaries (e.g. </w:t>
      </w:r>
      <w:proofErr w:type="spellStart"/>
      <w:r w:rsidRPr="00E81E0B">
        <w:rPr>
          <w:rFonts w:ascii="Cambria" w:hAnsi="Cambria"/>
          <w:color w:val="000000" w:themeColor="text1"/>
          <w:sz w:val="22"/>
          <w:szCs w:val="22"/>
        </w:rPr>
        <w:t>centre</w:t>
      </w:r>
      <w:proofErr w:type="spellEnd"/>
      <w:r w:rsidRPr="00E81E0B">
        <w:rPr>
          <w:rFonts w:ascii="Cambria" w:hAnsi="Cambria"/>
          <w:color w:val="000000" w:themeColor="text1"/>
          <w:sz w:val="22"/>
          <w:szCs w:val="22"/>
        </w:rPr>
        <w:t xml:space="preserve">/margin, West/East, civilized/primitive) </w:t>
      </w:r>
    </w:p>
    <w:p w14:paraId="089D5721" w14:textId="77777777" w:rsidR="0071268B" w:rsidRPr="00E81E0B" w:rsidRDefault="0071268B" w:rsidP="0071268B">
      <w:pPr>
        <w:ind w:left="720"/>
        <w:rPr>
          <w:rFonts w:ascii="Cambria" w:hAnsi="Cambria"/>
          <w:i/>
          <w:color w:val="000000" w:themeColor="text1"/>
          <w:sz w:val="22"/>
          <w:szCs w:val="22"/>
          <w:highlight w:val="yellow"/>
        </w:rPr>
      </w:pPr>
      <w:r w:rsidRPr="00E81E0B">
        <w:rPr>
          <w:rFonts w:ascii="Cambria" w:hAnsi="Cambria"/>
          <w:i/>
          <w:color w:val="000000" w:themeColor="text1"/>
          <w:sz w:val="22"/>
          <w:szCs w:val="22"/>
        </w:rPr>
        <w:t xml:space="preserve">Supplementary: </w:t>
      </w:r>
      <w:r w:rsidRPr="00E81E0B">
        <w:rPr>
          <w:rFonts w:ascii="Cambria" w:hAnsi="Cambria"/>
          <w:color w:val="000000" w:themeColor="text1"/>
          <w:sz w:val="22"/>
          <w:szCs w:val="22"/>
        </w:rPr>
        <w:t xml:space="preserve">Fang, </w:t>
      </w:r>
      <w:hyperlink r:id="rId24" w:history="1">
        <w:r w:rsidRPr="00E81E0B">
          <w:rPr>
            <w:rStyle w:val="Hyperlink"/>
            <w:rFonts w:ascii="Cambria" w:hAnsi="Cambria"/>
            <w:color w:val="000000" w:themeColor="text1"/>
            <w:sz w:val="22"/>
            <w:szCs w:val="22"/>
          </w:rPr>
          <w:t>"What is Orientalism and how is it also racism?"</w:t>
        </w:r>
      </w:hyperlink>
      <w:r w:rsidRPr="00E81E0B">
        <w:rPr>
          <w:rFonts w:ascii="Cambria" w:hAnsi="Cambria"/>
          <w:color w:val="000000" w:themeColor="text1"/>
          <w:sz w:val="22"/>
          <w:szCs w:val="22"/>
        </w:rPr>
        <w:t xml:space="preserve">; </w:t>
      </w:r>
      <w:hyperlink r:id="rId25" w:history="1">
        <w:r w:rsidRPr="00E81E0B">
          <w:rPr>
            <w:rStyle w:val="Hyperlink"/>
            <w:rFonts w:ascii="Cambria" w:hAnsi="Cambria"/>
            <w:color w:val="000000" w:themeColor="text1"/>
            <w:sz w:val="22"/>
            <w:szCs w:val="22"/>
          </w:rPr>
          <w:t>Edward Said: On Orientalism</w:t>
        </w:r>
      </w:hyperlink>
      <w:r w:rsidRPr="00E81E0B">
        <w:rPr>
          <w:rFonts w:ascii="Cambria" w:hAnsi="Cambria"/>
          <w:color w:val="000000" w:themeColor="text1"/>
          <w:sz w:val="22"/>
          <w:szCs w:val="22"/>
        </w:rPr>
        <w:t xml:space="preserve"> </w:t>
      </w:r>
      <w:r>
        <w:rPr>
          <w:rFonts w:ascii="Cambria" w:hAnsi="Cambria"/>
          <w:color w:val="000000" w:themeColor="text1"/>
          <w:sz w:val="22"/>
          <w:szCs w:val="22"/>
        </w:rPr>
        <w:t>(Video)</w:t>
      </w:r>
    </w:p>
    <w:p w14:paraId="172431EE" w14:textId="77777777" w:rsidR="0071268B" w:rsidRDefault="0071268B" w:rsidP="0071268B">
      <w:pPr>
        <w:pStyle w:val="ListParagraph"/>
      </w:pPr>
    </w:p>
    <w:p w14:paraId="629C3FFD" w14:textId="77777777" w:rsidR="0071268B" w:rsidRPr="00E81E0B" w:rsidRDefault="0071268B" w:rsidP="0071268B">
      <w:pPr>
        <w:pStyle w:val="ListParagraph"/>
        <w:numPr>
          <w:ilvl w:val="0"/>
          <w:numId w:val="24"/>
        </w:numPr>
        <w:rPr>
          <w:rFonts w:ascii="Cambria" w:hAnsi="Cambria"/>
          <w:color w:val="000000" w:themeColor="text1"/>
          <w:sz w:val="22"/>
          <w:szCs w:val="22"/>
        </w:rPr>
      </w:pPr>
      <w:r>
        <w:t>4 Oct.</w:t>
      </w:r>
      <w:r w:rsidRPr="00E8158E">
        <w:rPr>
          <w:rFonts w:ascii="Cambria" w:hAnsi="Cambria"/>
          <w:b/>
          <w:color w:val="000000" w:themeColor="text1"/>
          <w:sz w:val="22"/>
          <w:szCs w:val="22"/>
        </w:rPr>
        <w:t xml:space="preserve"> </w:t>
      </w:r>
      <w:r w:rsidRPr="00E81E0B">
        <w:rPr>
          <w:rFonts w:ascii="Cambria" w:hAnsi="Cambria"/>
          <w:b/>
          <w:color w:val="000000" w:themeColor="text1"/>
          <w:sz w:val="22"/>
          <w:szCs w:val="22"/>
        </w:rPr>
        <w:t>Colonial Subjectivities: Race, Identity, Power</w:t>
      </w:r>
    </w:p>
    <w:p w14:paraId="1F4FC685" w14:textId="224EBC58" w:rsidR="0071268B" w:rsidRPr="00E81E0B" w:rsidRDefault="0071268B" w:rsidP="0071268B">
      <w:pPr>
        <w:ind w:left="720"/>
        <w:rPr>
          <w:rFonts w:ascii="Cambria" w:hAnsi="Cambria"/>
          <w:color w:val="000000" w:themeColor="text1"/>
          <w:sz w:val="22"/>
          <w:szCs w:val="22"/>
        </w:rPr>
      </w:pPr>
      <w:r w:rsidRPr="00E81E0B">
        <w:rPr>
          <w:rFonts w:ascii="Cambria" w:hAnsi="Cambria"/>
          <w:i/>
          <w:color w:val="000000" w:themeColor="text1"/>
          <w:sz w:val="22"/>
          <w:szCs w:val="22"/>
        </w:rPr>
        <w:t>Class</w:t>
      </w:r>
      <w:r>
        <w:rPr>
          <w:rFonts w:ascii="Cambria" w:hAnsi="Cambria"/>
          <w:i/>
          <w:color w:val="000000" w:themeColor="text1"/>
          <w:sz w:val="22"/>
          <w:szCs w:val="22"/>
        </w:rPr>
        <w:t xml:space="preserve"> Meeting: </w:t>
      </w:r>
      <w:r w:rsidRPr="00E81E0B">
        <w:rPr>
          <w:rFonts w:ascii="Cambria" w:hAnsi="Cambria"/>
          <w:color w:val="000000" w:themeColor="text1"/>
          <w:sz w:val="22"/>
          <w:szCs w:val="22"/>
        </w:rPr>
        <w:t xml:space="preserve">Discussion of Orwell’s “Shooting an Elephant” (See </w:t>
      </w:r>
      <w:r>
        <w:rPr>
          <w:rFonts w:ascii="Cambria" w:hAnsi="Cambria"/>
          <w:color w:val="000000" w:themeColor="text1"/>
          <w:sz w:val="22"/>
          <w:szCs w:val="22"/>
        </w:rPr>
        <w:t xml:space="preserve">Week </w:t>
      </w:r>
      <w:r>
        <w:rPr>
          <w:rFonts w:ascii="Cambria" w:hAnsi="Cambria"/>
          <w:color w:val="000000" w:themeColor="text1"/>
          <w:sz w:val="22"/>
          <w:szCs w:val="22"/>
        </w:rPr>
        <w:t>5</w:t>
      </w:r>
      <w:r>
        <w:rPr>
          <w:rFonts w:ascii="Cambria" w:hAnsi="Cambria"/>
          <w:color w:val="000000" w:themeColor="text1"/>
          <w:sz w:val="22"/>
          <w:szCs w:val="22"/>
        </w:rPr>
        <w:t xml:space="preserve"> Module for discussion questions)</w:t>
      </w:r>
    </w:p>
    <w:p w14:paraId="527FAE96" w14:textId="77777777" w:rsidR="0071268B" w:rsidRPr="00E81E0B" w:rsidRDefault="0071268B" w:rsidP="0071268B">
      <w:pPr>
        <w:ind w:left="720"/>
        <w:rPr>
          <w:rFonts w:ascii="Cambria" w:hAnsi="Cambria"/>
          <w:color w:val="000000" w:themeColor="text1"/>
          <w:sz w:val="22"/>
          <w:szCs w:val="22"/>
        </w:rPr>
      </w:pPr>
      <w:r w:rsidRPr="00E81E0B">
        <w:rPr>
          <w:rFonts w:ascii="Cambria" w:hAnsi="Cambria"/>
          <w:i/>
          <w:color w:val="000000" w:themeColor="text1"/>
          <w:sz w:val="22"/>
          <w:szCs w:val="22"/>
        </w:rPr>
        <w:t>Viewing:</w:t>
      </w:r>
      <w:r w:rsidRPr="00E81E0B">
        <w:rPr>
          <w:rFonts w:ascii="Cambria" w:hAnsi="Cambria"/>
          <w:color w:val="000000" w:themeColor="text1"/>
          <w:sz w:val="22"/>
          <w:szCs w:val="22"/>
        </w:rPr>
        <w:t xml:space="preserve"> </w:t>
      </w:r>
      <w:r>
        <w:rPr>
          <w:rFonts w:ascii="Cambria" w:hAnsi="Cambria"/>
          <w:color w:val="000000" w:themeColor="text1"/>
          <w:sz w:val="22"/>
          <w:szCs w:val="22"/>
        </w:rPr>
        <w:t>lecture videos</w:t>
      </w:r>
    </w:p>
    <w:p w14:paraId="07599B45" w14:textId="77777777" w:rsidR="0071268B" w:rsidRPr="00AF5BCD" w:rsidRDefault="0071268B" w:rsidP="0071268B">
      <w:pPr>
        <w:ind w:left="720"/>
        <w:rPr>
          <w:rFonts w:ascii="Cambria" w:hAnsi="Cambria"/>
          <w:b/>
          <w:strike/>
          <w:color w:val="000000" w:themeColor="text1"/>
          <w:sz w:val="22"/>
          <w:szCs w:val="22"/>
        </w:rPr>
      </w:pPr>
      <w:r w:rsidRPr="00E81E0B">
        <w:rPr>
          <w:rFonts w:ascii="Cambria" w:hAnsi="Cambria"/>
          <w:i/>
          <w:color w:val="000000" w:themeColor="text1"/>
          <w:sz w:val="22"/>
          <w:szCs w:val="22"/>
        </w:rPr>
        <w:t xml:space="preserve">Readings: </w:t>
      </w:r>
      <w:r w:rsidRPr="00E81E0B">
        <w:rPr>
          <w:rFonts w:ascii="Cambria" w:hAnsi="Cambria"/>
          <w:color w:val="000000" w:themeColor="text1"/>
          <w:sz w:val="22"/>
          <w:szCs w:val="22"/>
        </w:rPr>
        <w:t>Fanon, “The Lived Experience of the Black Man [</w:t>
      </w:r>
      <w:r w:rsidRPr="004C4DC0">
        <w:rPr>
          <w:rFonts w:ascii="Cambria" w:hAnsi="Cambria"/>
          <w:b/>
          <w:color w:val="000000" w:themeColor="text1"/>
          <w:sz w:val="22"/>
          <w:szCs w:val="22"/>
        </w:rPr>
        <w:t>pp. 89-103</w:t>
      </w:r>
      <w:r w:rsidRPr="00E81E0B">
        <w:rPr>
          <w:rFonts w:ascii="Cambria" w:hAnsi="Cambria"/>
          <w:color w:val="000000" w:themeColor="text1"/>
          <w:sz w:val="22"/>
          <w:szCs w:val="22"/>
        </w:rPr>
        <w:t>]”</w:t>
      </w:r>
      <w:r>
        <w:rPr>
          <w:rFonts w:ascii="Cambria" w:hAnsi="Cambria"/>
          <w:color w:val="000000" w:themeColor="text1"/>
          <w:sz w:val="22"/>
          <w:szCs w:val="22"/>
        </w:rPr>
        <w:t xml:space="preserve"> (LOCR</w:t>
      </w:r>
      <w:r w:rsidRPr="00E81E0B">
        <w:rPr>
          <w:rFonts w:ascii="Cambria" w:hAnsi="Cambria"/>
          <w:color w:val="000000" w:themeColor="text1"/>
          <w:sz w:val="22"/>
          <w:szCs w:val="22"/>
        </w:rPr>
        <w:t xml:space="preserve">); </w:t>
      </w:r>
      <w:proofErr w:type="spellStart"/>
      <w:r w:rsidRPr="00E81E0B">
        <w:rPr>
          <w:rFonts w:ascii="Cambria" w:hAnsi="Cambria"/>
          <w:color w:val="000000" w:themeColor="text1"/>
          <w:sz w:val="22"/>
          <w:szCs w:val="22"/>
          <w:lang w:val="en-CA"/>
        </w:rPr>
        <w:t>Oyèwùmí</w:t>
      </w:r>
      <w:proofErr w:type="spellEnd"/>
      <w:r w:rsidRPr="00E81E0B">
        <w:rPr>
          <w:rFonts w:ascii="Cambria" w:hAnsi="Cambria"/>
          <w:color w:val="000000" w:themeColor="text1"/>
          <w:sz w:val="22"/>
          <w:szCs w:val="22"/>
          <w:lang w:val="en-CA"/>
        </w:rPr>
        <w:t>, “Visualizing the Body” (</w:t>
      </w:r>
      <w:r>
        <w:rPr>
          <w:rFonts w:ascii="Cambria" w:hAnsi="Cambria"/>
          <w:color w:val="000000" w:themeColor="text1"/>
          <w:sz w:val="22"/>
          <w:szCs w:val="22"/>
          <w:lang w:val="en-CA"/>
        </w:rPr>
        <w:t>LOCR</w:t>
      </w:r>
      <w:r w:rsidRPr="00E81E0B">
        <w:rPr>
          <w:rFonts w:ascii="Cambria" w:hAnsi="Cambria"/>
          <w:color w:val="000000" w:themeColor="text1"/>
          <w:sz w:val="22"/>
          <w:szCs w:val="22"/>
          <w:lang w:val="en-CA"/>
        </w:rPr>
        <w:t xml:space="preserve">) (1-17); </w:t>
      </w:r>
      <w:r w:rsidRPr="00E81E0B">
        <w:rPr>
          <w:rFonts w:ascii="Cambria" w:hAnsi="Cambria"/>
          <w:color w:val="000000" w:themeColor="text1"/>
          <w:sz w:val="22"/>
          <w:szCs w:val="22"/>
        </w:rPr>
        <w:t xml:space="preserve">Orwell, </w:t>
      </w:r>
      <w:hyperlink r:id="rId26" w:history="1">
        <w:r w:rsidRPr="00E81E0B">
          <w:rPr>
            <w:rStyle w:val="Hyperlink"/>
            <w:rFonts w:ascii="Cambria" w:hAnsi="Cambria"/>
            <w:bCs/>
            <w:color w:val="000000" w:themeColor="text1"/>
            <w:sz w:val="22"/>
            <w:szCs w:val="22"/>
          </w:rPr>
          <w:t>"Shooting an Elephant"</w:t>
        </w:r>
      </w:hyperlink>
      <w:r>
        <w:rPr>
          <w:rStyle w:val="Hyperlink"/>
          <w:rFonts w:ascii="Cambria" w:hAnsi="Cambria"/>
          <w:bCs/>
          <w:color w:val="000000" w:themeColor="text1"/>
          <w:sz w:val="22"/>
          <w:szCs w:val="22"/>
          <w:u w:val="none"/>
        </w:rPr>
        <w:t xml:space="preserve"> (also LOCR)</w:t>
      </w:r>
    </w:p>
    <w:p w14:paraId="13A65353" w14:textId="77777777" w:rsidR="0071268B" w:rsidRPr="00E81E0B" w:rsidRDefault="0071268B" w:rsidP="0071268B">
      <w:pPr>
        <w:ind w:firstLine="720"/>
        <w:rPr>
          <w:rFonts w:ascii="Cambria" w:hAnsi="Cambria"/>
          <w:color w:val="000000" w:themeColor="text1"/>
          <w:sz w:val="22"/>
          <w:szCs w:val="22"/>
        </w:rPr>
      </w:pPr>
      <w:r w:rsidRPr="00E81E0B">
        <w:rPr>
          <w:rFonts w:ascii="Cambria" w:hAnsi="Cambria"/>
          <w:i/>
          <w:color w:val="000000" w:themeColor="text1"/>
          <w:sz w:val="22"/>
          <w:szCs w:val="22"/>
          <w:lang w:val="en-CA"/>
        </w:rPr>
        <w:t>Concepts:</w:t>
      </w:r>
      <w:r w:rsidRPr="00E81E0B">
        <w:rPr>
          <w:rFonts w:ascii="Cambria" w:hAnsi="Cambria"/>
          <w:color w:val="000000" w:themeColor="text1"/>
          <w:sz w:val="22"/>
          <w:szCs w:val="22"/>
        </w:rPr>
        <w:t xml:space="preserve"> ambivalence, hybridity, mimicry, native, race, subjectivity, gender, sex</w:t>
      </w:r>
    </w:p>
    <w:p w14:paraId="3A209D2C" w14:textId="539AAE17" w:rsidR="0071268B" w:rsidRPr="00FF07DA" w:rsidRDefault="0071268B" w:rsidP="0071268B">
      <w:pPr>
        <w:ind w:left="720"/>
        <w:rPr>
          <w:rFonts w:ascii="Cambria" w:hAnsi="Cambria"/>
          <w:color w:val="E36C0A" w:themeColor="accent6" w:themeShade="BF"/>
          <w:sz w:val="22"/>
          <w:szCs w:val="22"/>
        </w:rPr>
      </w:pPr>
      <w:r w:rsidRPr="00E81E0B">
        <w:rPr>
          <w:rFonts w:ascii="Cambria" w:hAnsi="Cambria"/>
          <w:i/>
          <w:color w:val="000000" w:themeColor="text1"/>
          <w:sz w:val="22"/>
          <w:szCs w:val="22"/>
          <w:lang w:val="en-CA"/>
        </w:rPr>
        <w:t xml:space="preserve">Supplementary: </w:t>
      </w:r>
      <w:proofErr w:type="spellStart"/>
      <w:r w:rsidRPr="00E81E0B">
        <w:rPr>
          <w:rFonts w:ascii="Cambria" w:hAnsi="Cambria"/>
          <w:color w:val="000000" w:themeColor="text1"/>
          <w:sz w:val="22"/>
          <w:szCs w:val="22"/>
          <w:lang w:val="en-CA"/>
        </w:rPr>
        <w:t>Nandy</w:t>
      </w:r>
      <w:proofErr w:type="spellEnd"/>
      <w:r w:rsidRPr="00E81E0B">
        <w:rPr>
          <w:rFonts w:ascii="Cambria" w:hAnsi="Cambria"/>
          <w:color w:val="000000" w:themeColor="text1"/>
          <w:sz w:val="22"/>
          <w:szCs w:val="22"/>
          <w:lang w:val="en-CA"/>
        </w:rPr>
        <w:t>, section V of “The Psychology of Colonialism” (</w:t>
      </w:r>
      <w:r>
        <w:rPr>
          <w:rFonts w:ascii="Cambria" w:hAnsi="Cambria"/>
          <w:color w:val="000000" w:themeColor="text1"/>
          <w:sz w:val="22"/>
          <w:szCs w:val="22"/>
          <w:lang w:val="en-CA"/>
        </w:rPr>
        <w:t>LOCR</w:t>
      </w:r>
      <w:r w:rsidRPr="00E81E0B">
        <w:rPr>
          <w:rFonts w:ascii="Cambria" w:hAnsi="Cambria"/>
          <w:color w:val="000000" w:themeColor="text1"/>
          <w:sz w:val="22"/>
          <w:szCs w:val="22"/>
          <w:lang w:val="en-CA"/>
        </w:rPr>
        <w:t>)</w:t>
      </w:r>
      <w:r>
        <w:rPr>
          <w:rFonts w:ascii="Cambria" w:hAnsi="Cambria"/>
          <w:color w:val="000000" w:themeColor="text1"/>
          <w:sz w:val="22"/>
          <w:szCs w:val="22"/>
          <w:lang w:val="en-CA"/>
        </w:rPr>
        <w:t xml:space="preserve">; Macabre, </w:t>
      </w:r>
      <w:r w:rsidRPr="00E81E0B">
        <w:rPr>
          <w:rFonts w:ascii="Cambria" w:hAnsi="Cambria"/>
          <w:color w:val="000000" w:themeColor="text1"/>
          <w:sz w:val="22"/>
          <w:szCs w:val="22"/>
          <w:lang w:val="en-CA"/>
        </w:rPr>
        <w:t xml:space="preserve"> </w:t>
      </w:r>
      <w:hyperlink r:id="rId27" w:history="1">
        <w:r>
          <w:rPr>
            <w:rStyle w:val="Hyperlink"/>
            <w:rFonts w:ascii="Cambria" w:hAnsi="Cambria"/>
            <w:sz w:val="22"/>
            <w:szCs w:val="22"/>
          </w:rPr>
          <w:t>"Decolonizing Gender Identity and Undermining Normativity"</w:t>
        </w:r>
      </w:hyperlink>
      <w:r>
        <w:rPr>
          <w:rFonts w:ascii="Cambria" w:hAnsi="Cambria"/>
          <w:color w:val="E36C0A" w:themeColor="accent6" w:themeShade="BF"/>
          <w:sz w:val="22"/>
          <w:szCs w:val="22"/>
        </w:rPr>
        <w:t xml:space="preserve"> </w:t>
      </w:r>
    </w:p>
    <w:p w14:paraId="586D2516" w14:textId="63731BA6" w:rsidR="0071268B" w:rsidRPr="0071268B" w:rsidRDefault="0071268B" w:rsidP="0071268B">
      <w:pPr>
        <w:ind w:left="720"/>
        <w:rPr>
          <w:rFonts w:ascii="Cambria" w:hAnsi="Cambria"/>
          <w:color w:val="000000" w:themeColor="text1"/>
          <w:sz w:val="22"/>
          <w:szCs w:val="22"/>
          <w:lang w:val="en-CA"/>
        </w:rPr>
      </w:pPr>
      <w:r>
        <w:rPr>
          <w:rFonts w:ascii="Cambria" w:hAnsi="Cambria"/>
          <w:color w:val="000000" w:themeColor="text1"/>
          <w:sz w:val="22"/>
          <w:szCs w:val="22"/>
          <w:lang w:val="en-CA"/>
        </w:rPr>
        <w:t xml:space="preserve"> </w:t>
      </w:r>
    </w:p>
    <w:p w14:paraId="6E3492A2" w14:textId="77777777" w:rsidR="0071268B" w:rsidRDefault="0071268B" w:rsidP="0071268B">
      <w:pPr>
        <w:pStyle w:val="ListParagraph"/>
        <w:numPr>
          <w:ilvl w:val="0"/>
          <w:numId w:val="24"/>
        </w:numPr>
      </w:pPr>
      <w:r>
        <w:t>NO CLASS – National Holiday, Monday Oct 11</w:t>
      </w:r>
    </w:p>
    <w:p w14:paraId="71EA424A" w14:textId="77777777" w:rsidR="0071268B" w:rsidRPr="00E81E0B" w:rsidRDefault="0071268B" w:rsidP="0071268B">
      <w:pPr>
        <w:pStyle w:val="WPNormal"/>
        <w:ind w:left="720"/>
        <w:rPr>
          <w:rFonts w:ascii="Cambria" w:hAnsi="Cambria"/>
          <w:b/>
          <w:color w:val="7030A0"/>
          <w:sz w:val="22"/>
          <w:szCs w:val="22"/>
        </w:rPr>
      </w:pPr>
      <w:r w:rsidRPr="00E81E0B">
        <w:rPr>
          <w:rFonts w:ascii="Cambria" w:hAnsi="Cambria"/>
          <w:b/>
          <w:color w:val="7030A0"/>
          <w:sz w:val="22"/>
          <w:szCs w:val="22"/>
        </w:rPr>
        <w:t>Due</w:t>
      </w:r>
      <w:r>
        <w:rPr>
          <w:rFonts w:ascii="Cambria" w:hAnsi="Cambria"/>
          <w:b/>
          <w:color w:val="7030A0"/>
          <w:sz w:val="22"/>
          <w:szCs w:val="22"/>
        </w:rPr>
        <w:t>, Oct. 11</w:t>
      </w:r>
      <w:r w:rsidRPr="00E81E0B">
        <w:rPr>
          <w:rFonts w:ascii="Cambria" w:hAnsi="Cambria"/>
          <w:b/>
          <w:color w:val="7030A0"/>
          <w:sz w:val="22"/>
          <w:szCs w:val="22"/>
        </w:rPr>
        <w:t xml:space="preserve">: Reflection Guide </w:t>
      </w:r>
      <w:r>
        <w:rPr>
          <w:rFonts w:ascii="Cambria" w:hAnsi="Cambria"/>
          <w:b/>
          <w:color w:val="7030A0"/>
          <w:sz w:val="22"/>
          <w:szCs w:val="22"/>
        </w:rPr>
        <w:t>2</w:t>
      </w:r>
      <w:r w:rsidRPr="00E81E0B">
        <w:rPr>
          <w:rFonts w:ascii="Cambria" w:hAnsi="Cambria"/>
          <w:b/>
          <w:color w:val="7030A0"/>
          <w:sz w:val="22"/>
          <w:szCs w:val="22"/>
        </w:rPr>
        <w:t xml:space="preserve">: </w:t>
      </w:r>
      <w:r>
        <w:rPr>
          <w:rFonts w:ascii="Cambria" w:hAnsi="Cambria"/>
          <w:b/>
          <w:color w:val="7030A0"/>
          <w:sz w:val="22"/>
          <w:szCs w:val="22"/>
        </w:rPr>
        <w:t>Your Colonial Experience</w:t>
      </w:r>
      <w:r w:rsidRPr="00E81E0B">
        <w:rPr>
          <w:rFonts w:ascii="Cambria" w:hAnsi="Cambria"/>
          <w:b/>
          <w:color w:val="7030A0"/>
          <w:sz w:val="22"/>
          <w:szCs w:val="22"/>
        </w:rPr>
        <w:t xml:space="preserve"> </w:t>
      </w:r>
      <w:r>
        <w:rPr>
          <w:rFonts w:ascii="Cambria" w:hAnsi="Cambria"/>
          <w:b/>
          <w:color w:val="7030A0"/>
          <w:sz w:val="22"/>
          <w:szCs w:val="22"/>
        </w:rPr>
        <w:t>(Post on Canvas)</w:t>
      </w:r>
    </w:p>
    <w:p w14:paraId="27EDCA39" w14:textId="77777777" w:rsidR="0071268B" w:rsidRDefault="0071268B" w:rsidP="0071268B"/>
    <w:p w14:paraId="6873BC94" w14:textId="77777777" w:rsidR="0071268B" w:rsidRPr="00E81E0B" w:rsidRDefault="0071268B" w:rsidP="0071268B">
      <w:pPr>
        <w:pStyle w:val="ListParagraph"/>
        <w:numPr>
          <w:ilvl w:val="0"/>
          <w:numId w:val="24"/>
        </w:numPr>
        <w:rPr>
          <w:rFonts w:ascii="Cambria" w:hAnsi="Cambria"/>
          <w:b/>
          <w:color w:val="000000" w:themeColor="text1"/>
          <w:sz w:val="22"/>
          <w:szCs w:val="22"/>
        </w:rPr>
      </w:pPr>
      <w:r>
        <w:t>18 Oct.</w:t>
      </w:r>
      <w:r w:rsidRPr="00E8158E">
        <w:rPr>
          <w:rFonts w:ascii="Cambria" w:hAnsi="Cambria"/>
          <w:b/>
          <w:i/>
          <w:color w:val="000000" w:themeColor="text1"/>
          <w:sz w:val="22"/>
          <w:szCs w:val="22"/>
        </w:rPr>
        <w:t xml:space="preserve"> </w:t>
      </w:r>
      <w:r w:rsidRPr="00E81E0B">
        <w:rPr>
          <w:rFonts w:ascii="Cambria" w:hAnsi="Cambria"/>
          <w:b/>
          <w:i/>
          <w:color w:val="000000" w:themeColor="text1"/>
          <w:sz w:val="22"/>
          <w:szCs w:val="22"/>
        </w:rPr>
        <w:t xml:space="preserve">Nervous Conditions: </w:t>
      </w:r>
      <w:r w:rsidRPr="00E81E0B">
        <w:rPr>
          <w:rFonts w:ascii="Cambria" w:hAnsi="Cambria"/>
          <w:b/>
          <w:color w:val="000000" w:themeColor="text1"/>
          <w:sz w:val="22"/>
          <w:szCs w:val="22"/>
        </w:rPr>
        <w:t>Gender, Power, Resistance</w:t>
      </w:r>
    </w:p>
    <w:p w14:paraId="3B166BBB" w14:textId="012539AE" w:rsidR="0071268B" w:rsidRPr="00E81E0B" w:rsidRDefault="0071268B" w:rsidP="0071268B">
      <w:pPr>
        <w:pStyle w:val="ListParagraph"/>
        <w:rPr>
          <w:rFonts w:ascii="Cambria" w:hAnsi="Cambria"/>
          <w:color w:val="000000" w:themeColor="text1"/>
          <w:sz w:val="22"/>
          <w:szCs w:val="22"/>
        </w:rPr>
      </w:pPr>
      <w:r w:rsidRPr="00E81E0B">
        <w:rPr>
          <w:rFonts w:ascii="Cambria" w:hAnsi="Cambria"/>
          <w:i/>
          <w:color w:val="000000" w:themeColor="text1"/>
          <w:sz w:val="22"/>
          <w:szCs w:val="22"/>
        </w:rPr>
        <w:t>Class</w:t>
      </w:r>
      <w:r>
        <w:rPr>
          <w:rFonts w:ascii="Cambria" w:hAnsi="Cambria"/>
          <w:i/>
          <w:color w:val="000000" w:themeColor="text1"/>
          <w:sz w:val="22"/>
          <w:szCs w:val="22"/>
        </w:rPr>
        <w:t xml:space="preserve"> Meeting:</w:t>
      </w:r>
      <w:r w:rsidRPr="00E81E0B">
        <w:rPr>
          <w:rFonts w:ascii="Cambria" w:hAnsi="Cambria"/>
          <w:color w:val="000000" w:themeColor="text1"/>
          <w:sz w:val="22"/>
          <w:szCs w:val="22"/>
        </w:rPr>
        <w:t xml:space="preserve"> Discussion of the female characters experience of, and responses to, patriarchy (See </w:t>
      </w:r>
      <w:r>
        <w:rPr>
          <w:rFonts w:ascii="Cambria" w:hAnsi="Cambria"/>
          <w:color w:val="000000" w:themeColor="text1"/>
          <w:sz w:val="22"/>
          <w:szCs w:val="22"/>
        </w:rPr>
        <w:t xml:space="preserve">Week </w:t>
      </w:r>
      <w:r>
        <w:rPr>
          <w:rFonts w:ascii="Cambria" w:hAnsi="Cambria"/>
          <w:color w:val="000000" w:themeColor="text1"/>
          <w:sz w:val="22"/>
          <w:szCs w:val="22"/>
        </w:rPr>
        <w:t>7</w:t>
      </w:r>
      <w:r>
        <w:rPr>
          <w:rFonts w:ascii="Cambria" w:hAnsi="Cambria"/>
          <w:color w:val="000000" w:themeColor="text1"/>
          <w:sz w:val="22"/>
          <w:szCs w:val="22"/>
        </w:rPr>
        <w:t xml:space="preserve"> Module for Discussion Questions)</w:t>
      </w:r>
    </w:p>
    <w:p w14:paraId="662FC956" w14:textId="77777777" w:rsidR="0071268B" w:rsidRPr="00E81E0B" w:rsidRDefault="0071268B" w:rsidP="0071268B">
      <w:pPr>
        <w:pStyle w:val="ListParagraph"/>
        <w:rPr>
          <w:rFonts w:ascii="Cambria" w:hAnsi="Cambria"/>
          <w:color w:val="000000" w:themeColor="text1"/>
          <w:sz w:val="22"/>
          <w:szCs w:val="22"/>
        </w:rPr>
      </w:pPr>
      <w:r w:rsidRPr="00E81E0B">
        <w:rPr>
          <w:rFonts w:ascii="Cambria" w:hAnsi="Cambria"/>
          <w:i/>
          <w:color w:val="000000" w:themeColor="text1"/>
          <w:sz w:val="22"/>
          <w:szCs w:val="22"/>
        </w:rPr>
        <w:t xml:space="preserve">Viewing: </w:t>
      </w:r>
      <w:r>
        <w:rPr>
          <w:rFonts w:ascii="Cambria" w:hAnsi="Cambria"/>
          <w:color w:val="000000" w:themeColor="text1"/>
          <w:sz w:val="22"/>
          <w:szCs w:val="22"/>
        </w:rPr>
        <w:t>lecture</w:t>
      </w:r>
      <w:r w:rsidRPr="00E81E0B">
        <w:rPr>
          <w:rFonts w:ascii="Cambria" w:hAnsi="Cambria"/>
          <w:color w:val="000000" w:themeColor="text1"/>
          <w:sz w:val="22"/>
          <w:szCs w:val="22"/>
        </w:rPr>
        <w:t xml:space="preserve"> </w:t>
      </w:r>
      <w:r>
        <w:rPr>
          <w:rFonts w:ascii="Cambria" w:hAnsi="Cambria"/>
          <w:color w:val="000000" w:themeColor="text1"/>
          <w:sz w:val="22"/>
          <w:szCs w:val="22"/>
        </w:rPr>
        <w:t>v</w:t>
      </w:r>
      <w:r w:rsidRPr="00E81E0B">
        <w:rPr>
          <w:rFonts w:ascii="Cambria" w:hAnsi="Cambria"/>
          <w:color w:val="000000" w:themeColor="text1"/>
          <w:sz w:val="22"/>
          <w:szCs w:val="22"/>
        </w:rPr>
        <w:t>ideos</w:t>
      </w:r>
    </w:p>
    <w:p w14:paraId="524BD15E" w14:textId="77777777" w:rsidR="0071268B" w:rsidRPr="00E81E0B" w:rsidRDefault="0071268B" w:rsidP="0071268B">
      <w:pPr>
        <w:pStyle w:val="ListParagraph"/>
        <w:rPr>
          <w:rFonts w:ascii="Cambria" w:hAnsi="Cambria"/>
          <w:color w:val="000000" w:themeColor="text1"/>
          <w:sz w:val="22"/>
          <w:szCs w:val="22"/>
        </w:rPr>
      </w:pPr>
      <w:r w:rsidRPr="00E81E0B">
        <w:rPr>
          <w:rFonts w:ascii="Cambria" w:hAnsi="Cambria"/>
          <w:i/>
          <w:color w:val="000000" w:themeColor="text1"/>
          <w:sz w:val="22"/>
          <w:szCs w:val="22"/>
        </w:rPr>
        <w:t>Readings:</w:t>
      </w:r>
      <w:r w:rsidRPr="00E81E0B">
        <w:rPr>
          <w:rFonts w:ascii="Cambria" w:hAnsi="Cambria"/>
          <w:color w:val="000000" w:themeColor="text1"/>
          <w:sz w:val="22"/>
          <w:szCs w:val="22"/>
        </w:rPr>
        <w:t xml:space="preserve"> </w:t>
      </w:r>
      <w:proofErr w:type="spellStart"/>
      <w:r w:rsidRPr="00E81E0B">
        <w:rPr>
          <w:rFonts w:ascii="Cambria" w:hAnsi="Cambria"/>
          <w:color w:val="000000" w:themeColor="text1"/>
          <w:sz w:val="22"/>
          <w:szCs w:val="22"/>
        </w:rPr>
        <w:t>Dangarembga</w:t>
      </w:r>
      <w:proofErr w:type="spellEnd"/>
      <w:r w:rsidRPr="00E81E0B">
        <w:rPr>
          <w:rFonts w:ascii="Cambria" w:hAnsi="Cambria"/>
          <w:color w:val="000000" w:themeColor="text1"/>
          <w:sz w:val="22"/>
          <w:szCs w:val="22"/>
        </w:rPr>
        <w:t xml:space="preserve">, </w:t>
      </w:r>
      <w:r w:rsidRPr="00E81E0B">
        <w:rPr>
          <w:rFonts w:ascii="Cambria" w:hAnsi="Cambria"/>
          <w:i/>
          <w:color w:val="000000" w:themeColor="text1"/>
          <w:sz w:val="22"/>
          <w:szCs w:val="22"/>
        </w:rPr>
        <w:t>Nervous Conditions</w:t>
      </w:r>
      <w:r w:rsidRPr="00E81E0B">
        <w:rPr>
          <w:rFonts w:ascii="Cambria" w:hAnsi="Cambria"/>
          <w:color w:val="000000" w:themeColor="text1"/>
          <w:sz w:val="22"/>
          <w:szCs w:val="22"/>
        </w:rPr>
        <w:t>; Mohanty</w:t>
      </w:r>
      <w:r w:rsidRPr="00E81E0B">
        <w:rPr>
          <w:rFonts w:ascii="Cambria" w:hAnsi="Cambria"/>
          <w:i/>
          <w:color w:val="000000" w:themeColor="text1"/>
          <w:sz w:val="22"/>
          <w:szCs w:val="22"/>
        </w:rPr>
        <w:t xml:space="preserve"> </w:t>
      </w:r>
      <w:r w:rsidRPr="00E81E0B">
        <w:rPr>
          <w:rFonts w:ascii="Cambria" w:hAnsi="Cambria"/>
          <w:color w:val="000000" w:themeColor="text1"/>
          <w:sz w:val="22"/>
          <w:szCs w:val="22"/>
        </w:rPr>
        <w:t xml:space="preserve">“Under Western Eyes” </w:t>
      </w:r>
      <w:r>
        <w:rPr>
          <w:rFonts w:ascii="Cambria" w:hAnsi="Cambria"/>
          <w:color w:val="000000" w:themeColor="text1"/>
          <w:sz w:val="22"/>
          <w:szCs w:val="22"/>
        </w:rPr>
        <w:t>(LOCR)</w:t>
      </w:r>
    </w:p>
    <w:p w14:paraId="41ABD6EB" w14:textId="77777777" w:rsidR="0071268B" w:rsidRPr="00E81E0B" w:rsidRDefault="0071268B" w:rsidP="0071268B">
      <w:pPr>
        <w:pStyle w:val="ListParagraph"/>
        <w:rPr>
          <w:rFonts w:ascii="Cambria" w:hAnsi="Cambria"/>
          <w:color w:val="000000" w:themeColor="text1"/>
          <w:sz w:val="22"/>
          <w:szCs w:val="22"/>
        </w:rPr>
      </w:pPr>
      <w:r w:rsidRPr="00E81E0B">
        <w:rPr>
          <w:rFonts w:ascii="Cambria" w:hAnsi="Cambria"/>
          <w:i/>
          <w:color w:val="000000" w:themeColor="text1"/>
          <w:sz w:val="22"/>
          <w:szCs w:val="22"/>
        </w:rPr>
        <w:t>Concepts</w:t>
      </w:r>
      <w:r w:rsidRPr="00E81E0B">
        <w:rPr>
          <w:rFonts w:ascii="Cambria" w:hAnsi="Cambria"/>
          <w:color w:val="000000" w:themeColor="text1"/>
          <w:sz w:val="22"/>
          <w:szCs w:val="22"/>
        </w:rPr>
        <w:t>: agency; patriarchy; third world woman; feminisms</w:t>
      </w:r>
    </w:p>
    <w:p w14:paraId="7860D20E" w14:textId="77777777" w:rsidR="0071268B" w:rsidRPr="00E81E0B" w:rsidRDefault="0071268B" w:rsidP="0071268B">
      <w:pPr>
        <w:pStyle w:val="ListParagraph"/>
        <w:rPr>
          <w:rFonts w:ascii="Cambria" w:hAnsi="Cambria"/>
          <w:color w:val="000000" w:themeColor="text1"/>
          <w:sz w:val="22"/>
          <w:szCs w:val="22"/>
          <w:lang w:val="en-CA"/>
        </w:rPr>
      </w:pPr>
      <w:r w:rsidRPr="00E81E0B">
        <w:rPr>
          <w:rFonts w:ascii="Cambria" w:hAnsi="Cambria"/>
          <w:i/>
          <w:color w:val="000000" w:themeColor="text1"/>
          <w:sz w:val="22"/>
          <w:szCs w:val="22"/>
        </w:rPr>
        <w:t xml:space="preserve">Supplementary: </w:t>
      </w:r>
      <w:proofErr w:type="spellStart"/>
      <w:r w:rsidRPr="00E81E0B">
        <w:rPr>
          <w:rFonts w:ascii="Cambria" w:hAnsi="Cambria"/>
          <w:color w:val="000000" w:themeColor="text1"/>
          <w:sz w:val="22"/>
          <w:szCs w:val="22"/>
          <w:lang w:val="en-CA"/>
        </w:rPr>
        <w:t>Oyèwùmí</w:t>
      </w:r>
      <w:proofErr w:type="spellEnd"/>
      <w:r w:rsidRPr="00E81E0B">
        <w:rPr>
          <w:rFonts w:ascii="Cambria" w:hAnsi="Cambria"/>
          <w:color w:val="000000" w:themeColor="text1"/>
          <w:sz w:val="22"/>
          <w:szCs w:val="22"/>
          <w:lang w:val="en-CA"/>
        </w:rPr>
        <w:t>, “Colonizing Bodies and Minds” (</w:t>
      </w:r>
      <w:r>
        <w:rPr>
          <w:rFonts w:ascii="Cambria" w:hAnsi="Cambria"/>
          <w:color w:val="000000" w:themeColor="text1"/>
          <w:sz w:val="22"/>
          <w:szCs w:val="22"/>
          <w:lang w:val="en-CA"/>
        </w:rPr>
        <w:t xml:space="preserve">pp </w:t>
      </w:r>
      <w:r w:rsidRPr="00E81E0B">
        <w:rPr>
          <w:rFonts w:ascii="Cambria" w:hAnsi="Cambria"/>
          <w:color w:val="000000" w:themeColor="text1"/>
          <w:sz w:val="22"/>
          <w:szCs w:val="22"/>
          <w:lang w:val="en-CA"/>
        </w:rPr>
        <w:t>121-128)</w:t>
      </w:r>
      <w:r>
        <w:rPr>
          <w:rFonts w:ascii="Cambria" w:hAnsi="Cambria"/>
          <w:color w:val="000000" w:themeColor="text1"/>
          <w:sz w:val="22"/>
          <w:szCs w:val="22"/>
          <w:lang w:val="en-CA"/>
        </w:rPr>
        <w:t xml:space="preserve"> (LOCR)</w:t>
      </w:r>
    </w:p>
    <w:p w14:paraId="35675760" w14:textId="77777777" w:rsidR="0071268B" w:rsidRDefault="0071268B" w:rsidP="0071268B">
      <w:pPr>
        <w:pStyle w:val="ListParagraph"/>
      </w:pPr>
    </w:p>
    <w:p w14:paraId="588FD41E" w14:textId="77777777" w:rsidR="0071268B" w:rsidRPr="00E81E0B" w:rsidRDefault="0071268B" w:rsidP="0071268B">
      <w:pPr>
        <w:pStyle w:val="ListParagraph"/>
        <w:numPr>
          <w:ilvl w:val="0"/>
          <w:numId w:val="24"/>
        </w:numPr>
        <w:rPr>
          <w:rFonts w:ascii="Cambria" w:hAnsi="Cambria"/>
          <w:i/>
          <w:color w:val="000000" w:themeColor="text1"/>
          <w:sz w:val="22"/>
          <w:szCs w:val="22"/>
        </w:rPr>
      </w:pPr>
      <w:r>
        <w:t>25 Oct.</w:t>
      </w:r>
      <w:r w:rsidRPr="00E8158E">
        <w:rPr>
          <w:rFonts w:ascii="Cambria" w:hAnsi="Cambria"/>
          <w:b/>
          <w:i/>
          <w:color w:val="000000" w:themeColor="text1"/>
          <w:sz w:val="22"/>
          <w:szCs w:val="22"/>
        </w:rPr>
        <w:t xml:space="preserve"> </w:t>
      </w:r>
      <w:r w:rsidRPr="00E81E0B">
        <w:rPr>
          <w:rFonts w:ascii="Cambria" w:hAnsi="Cambria"/>
          <w:b/>
          <w:i/>
          <w:color w:val="000000" w:themeColor="text1"/>
          <w:sz w:val="22"/>
          <w:szCs w:val="22"/>
        </w:rPr>
        <w:t xml:space="preserve">Nervous Conditions: </w:t>
      </w:r>
      <w:r w:rsidRPr="00E81E0B">
        <w:rPr>
          <w:rFonts w:ascii="Cambria" w:hAnsi="Cambria"/>
          <w:b/>
          <w:color w:val="000000" w:themeColor="text1"/>
          <w:sz w:val="22"/>
          <w:szCs w:val="22"/>
        </w:rPr>
        <w:t xml:space="preserve">Education and Identity </w:t>
      </w:r>
    </w:p>
    <w:p w14:paraId="20C95F5D" w14:textId="295C8BBA" w:rsidR="0071268B" w:rsidRPr="00E81E0B" w:rsidRDefault="0071268B" w:rsidP="0071268B">
      <w:pPr>
        <w:pStyle w:val="ListParagraph"/>
        <w:rPr>
          <w:rFonts w:ascii="Cambria" w:hAnsi="Cambria"/>
          <w:color w:val="000000" w:themeColor="text1"/>
          <w:sz w:val="22"/>
          <w:szCs w:val="22"/>
        </w:rPr>
      </w:pPr>
      <w:r w:rsidRPr="00E81E0B">
        <w:rPr>
          <w:rFonts w:ascii="Cambria" w:hAnsi="Cambria"/>
          <w:i/>
          <w:color w:val="000000" w:themeColor="text1"/>
          <w:sz w:val="22"/>
          <w:szCs w:val="22"/>
        </w:rPr>
        <w:t>Class</w:t>
      </w:r>
      <w:r>
        <w:rPr>
          <w:rFonts w:ascii="Cambria" w:hAnsi="Cambria"/>
          <w:color w:val="000000" w:themeColor="text1"/>
          <w:sz w:val="22"/>
          <w:szCs w:val="22"/>
        </w:rPr>
        <w:t xml:space="preserve"> Meeting: </w:t>
      </w:r>
      <w:r w:rsidRPr="00E81E0B">
        <w:rPr>
          <w:rFonts w:ascii="Cambria" w:hAnsi="Cambria"/>
          <w:color w:val="000000" w:themeColor="text1"/>
          <w:sz w:val="22"/>
          <w:szCs w:val="22"/>
        </w:rPr>
        <w:t xml:space="preserve">Discussion of the representation of schooling/education in the novel, with emphasis </w:t>
      </w:r>
      <w:r>
        <w:rPr>
          <w:rFonts w:ascii="Cambria" w:hAnsi="Cambria"/>
          <w:color w:val="000000" w:themeColor="text1"/>
          <w:sz w:val="22"/>
          <w:szCs w:val="22"/>
        </w:rPr>
        <w:t>o</w:t>
      </w:r>
      <w:r w:rsidRPr="00E81E0B">
        <w:rPr>
          <w:rFonts w:ascii="Cambria" w:hAnsi="Cambria"/>
          <w:color w:val="000000" w:themeColor="text1"/>
          <w:sz w:val="22"/>
          <w:szCs w:val="22"/>
        </w:rPr>
        <w:t xml:space="preserve">n a comparison of Nyasha’s and </w:t>
      </w:r>
      <w:proofErr w:type="spellStart"/>
      <w:r w:rsidRPr="00E81E0B">
        <w:rPr>
          <w:rFonts w:ascii="Cambria" w:hAnsi="Cambria"/>
          <w:color w:val="000000" w:themeColor="text1"/>
          <w:sz w:val="22"/>
          <w:szCs w:val="22"/>
        </w:rPr>
        <w:t>Tambu’s</w:t>
      </w:r>
      <w:proofErr w:type="spellEnd"/>
      <w:r w:rsidRPr="00E81E0B">
        <w:rPr>
          <w:rFonts w:ascii="Cambria" w:hAnsi="Cambria"/>
          <w:color w:val="000000" w:themeColor="text1"/>
          <w:sz w:val="22"/>
          <w:szCs w:val="22"/>
        </w:rPr>
        <w:t xml:space="preserve"> experiences (See </w:t>
      </w:r>
      <w:r>
        <w:rPr>
          <w:rFonts w:ascii="Cambria" w:hAnsi="Cambria"/>
          <w:color w:val="000000" w:themeColor="text1"/>
          <w:sz w:val="22"/>
          <w:szCs w:val="22"/>
        </w:rPr>
        <w:t xml:space="preserve">Week </w:t>
      </w:r>
      <w:r>
        <w:rPr>
          <w:rFonts w:ascii="Cambria" w:hAnsi="Cambria"/>
          <w:color w:val="000000" w:themeColor="text1"/>
          <w:sz w:val="22"/>
          <w:szCs w:val="22"/>
        </w:rPr>
        <w:t>8</w:t>
      </w:r>
      <w:r>
        <w:rPr>
          <w:rFonts w:ascii="Cambria" w:hAnsi="Cambria"/>
          <w:color w:val="000000" w:themeColor="text1"/>
          <w:sz w:val="22"/>
          <w:szCs w:val="22"/>
        </w:rPr>
        <w:t xml:space="preserve"> Module for discussion questions)</w:t>
      </w:r>
    </w:p>
    <w:p w14:paraId="685C2BCE" w14:textId="77777777" w:rsidR="0071268B" w:rsidRDefault="0071268B" w:rsidP="0071268B">
      <w:pPr>
        <w:pStyle w:val="ListParagraph"/>
        <w:rPr>
          <w:rFonts w:ascii="Cambria" w:hAnsi="Cambria"/>
          <w:i/>
          <w:color w:val="000000" w:themeColor="text1"/>
          <w:sz w:val="22"/>
          <w:szCs w:val="22"/>
        </w:rPr>
      </w:pPr>
      <w:r>
        <w:rPr>
          <w:rFonts w:ascii="Cambria" w:hAnsi="Cambria"/>
          <w:i/>
          <w:color w:val="000000" w:themeColor="text1"/>
          <w:sz w:val="22"/>
          <w:szCs w:val="22"/>
        </w:rPr>
        <w:t xml:space="preserve">Viewing: </w:t>
      </w:r>
      <w:r>
        <w:rPr>
          <w:rFonts w:ascii="Cambria" w:hAnsi="Cambria"/>
          <w:color w:val="000000" w:themeColor="text1"/>
          <w:sz w:val="22"/>
          <w:szCs w:val="22"/>
        </w:rPr>
        <w:t>lecture videos</w:t>
      </w:r>
    </w:p>
    <w:p w14:paraId="33096071" w14:textId="6C8250E8" w:rsidR="0071268B" w:rsidRDefault="0071268B" w:rsidP="0071268B">
      <w:pPr>
        <w:pStyle w:val="ListParagraph"/>
        <w:rPr>
          <w:rFonts w:ascii="Cambria" w:hAnsi="Cambria"/>
          <w:color w:val="000000" w:themeColor="text1"/>
          <w:sz w:val="22"/>
          <w:szCs w:val="22"/>
        </w:rPr>
      </w:pPr>
      <w:r w:rsidRPr="00E81E0B">
        <w:rPr>
          <w:rFonts w:ascii="Cambria" w:hAnsi="Cambria"/>
          <w:i/>
          <w:color w:val="000000" w:themeColor="text1"/>
          <w:sz w:val="22"/>
          <w:szCs w:val="22"/>
        </w:rPr>
        <w:t>Readings:</w:t>
      </w:r>
      <w:r w:rsidRPr="00E81E0B">
        <w:rPr>
          <w:rFonts w:ascii="Cambria" w:hAnsi="Cambria"/>
          <w:color w:val="000000" w:themeColor="text1"/>
          <w:sz w:val="22"/>
          <w:szCs w:val="22"/>
        </w:rPr>
        <w:t xml:space="preserve"> </w:t>
      </w:r>
      <w:proofErr w:type="spellStart"/>
      <w:r w:rsidRPr="00E81E0B">
        <w:rPr>
          <w:rFonts w:ascii="Cambria" w:hAnsi="Cambria"/>
          <w:color w:val="000000" w:themeColor="text1"/>
          <w:sz w:val="22"/>
          <w:szCs w:val="22"/>
        </w:rPr>
        <w:t>Dangarembga</w:t>
      </w:r>
      <w:proofErr w:type="spellEnd"/>
      <w:r w:rsidRPr="00E81E0B">
        <w:rPr>
          <w:rFonts w:ascii="Cambria" w:hAnsi="Cambria"/>
          <w:color w:val="000000" w:themeColor="text1"/>
          <w:sz w:val="22"/>
          <w:szCs w:val="22"/>
        </w:rPr>
        <w:t xml:space="preserve">, </w:t>
      </w:r>
      <w:r w:rsidRPr="00E81E0B">
        <w:rPr>
          <w:rFonts w:ascii="Cambria" w:hAnsi="Cambria"/>
          <w:i/>
          <w:color w:val="000000" w:themeColor="text1"/>
          <w:sz w:val="22"/>
          <w:szCs w:val="22"/>
        </w:rPr>
        <w:t>Nervous Conditions</w:t>
      </w:r>
      <w:r>
        <w:rPr>
          <w:rFonts w:ascii="Cambria" w:hAnsi="Cambria"/>
          <w:i/>
          <w:color w:val="000000" w:themeColor="text1"/>
          <w:sz w:val="22"/>
          <w:szCs w:val="22"/>
        </w:rPr>
        <w:t xml:space="preserve">; </w:t>
      </w:r>
      <w:r>
        <w:rPr>
          <w:rFonts w:ascii="Cambria" w:hAnsi="Cambria"/>
          <w:color w:val="000000" w:themeColor="text1"/>
          <w:sz w:val="22"/>
          <w:szCs w:val="22"/>
        </w:rPr>
        <w:t xml:space="preserve">Lee </w:t>
      </w:r>
      <w:proofErr w:type="spellStart"/>
      <w:r>
        <w:rPr>
          <w:rFonts w:ascii="Cambria" w:hAnsi="Cambria"/>
          <w:color w:val="000000" w:themeColor="text1"/>
          <w:sz w:val="22"/>
          <w:szCs w:val="22"/>
        </w:rPr>
        <w:t>Maracle</w:t>
      </w:r>
      <w:proofErr w:type="spellEnd"/>
      <w:r>
        <w:rPr>
          <w:rFonts w:ascii="Cambria" w:hAnsi="Cambria"/>
          <w:color w:val="000000" w:themeColor="text1"/>
          <w:sz w:val="22"/>
          <w:szCs w:val="22"/>
        </w:rPr>
        <w:t>, “Heartless Teachers” (LOCR)</w:t>
      </w:r>
    </w:p>
    <w:p w14:paraId="5E66C652" w14:textId="54F1087C" w:rsidR="0071268B" w:rsidRPr="0071268B" w:rsidRDefault="0071268B" w:rsidP="0071268B">
      <w:pPr>
        <w:pStyle w:val="ListParagraph"/>
        <w:rPr>
          <w:rFonts w:ascii="Cambria" w:hAnsi="Cambria"/>
          <w:color w:val="000000" w:themeColor="text1"/>
          <w:sz w:val="22"/>
          <w:szCs w:val="22"/>
        </w:rPr>
      </w:pPr>
      <w:r w:rsidRPr="00E81E0B">
        <w:rPr>
          <w:rFonts w:ascii="Cambria" w:hAnsi="Cambria"/>
          <w:i/>
          <w:color w:val="000000" w:themeColor="text1"/>
          <w:sz w:val="22"/>
          <w:szCs w:val="22"/>
        </w:rPr>
        <w:t>Concepts</w:t>
      </w:r>
      <w:r w:rsidRPr="00E81E0B">
        <w:rPr>
          <w:rFonts w:ascii="Cambria" w:hAnsi="Cambria"/>
          <w:color w:val="000000" w:themeColor="text1"/>
          <w:sz w:val="22"/>
          <w:szCs w:val="22"/>
        </w:rPr>
        <w:t>: modern/traditional, progress, education, assimilation, double consciousness</w:t>
      </w:r>
    </w:p>
    <w:p w14:paraId="09C5AA64" w14:textId="77777777" w:rsidR="0071268B" w:rsidRPr="00E8158E" w:rsidRDefault="0071268B" w:rsidP="0071268B">
      <w:pPr>
        <w:pStyle w:val="ListParagraph"/>
        <w:rPr>
          <w:rFonts w:ascii="Cambria" w:hAnsi="Cambria"/>
          <w:color w:val="000000" w:themeColor="text1"/>
          <w:sz w:val="22"/>
          <w:szCs w:val="22"/>
          <w:u w:val="single"/>
        </w:rPr>
      </w:pPr>
      <w:r>
        <w:rPr>
          <w:rFonts w:ascii="Cambria" w:hAnsi="Cambria"/>
          <w:i/>
          <w:color w:val="000000" w:themeColor="text1"/>
          <w:sz w:val="22"/>
          <w:szCs w:val="22"/>
          <w:u w:val="single"/>
        </w:rPr>
        <w:t xml:space="preserve">Supplementary: </w:t>
      </w:r>
      <w:proofErr w:type="spellStart"/>
      <w:r>
        <w:rPr>
          <w:rFonts w:ascii="Cambria" w:hAnsi="Cambria"/>
          <w:color w:val="000000" w:themeColor="text1"/>
          <w:sz w:val="22"/>
          <w:szCs w:val="22"/>
          <w:u w:val="single"/>
        </w:rPr>
        <w:t>Fela</w:t>
      </w:r>
      <w:proofErr w:type="spellEnd"/>
      <w:r>
        <w:rPr>
          <w:rFonts w:ascii="Cambria" w:hAnsi="Cambria"/>
          <w:color w:val="000000" w:themeColor="text1"/>
          <w:sz w:val="22"/>
          <w:szCs w:val="22"/>
          <w:u w:val="single"/>
        </w:rPr>
        <w:t xml:space="preserve"> </w:t>
      </w:r>
      <w:proofErr w:type="spellStart"/>
      <w:r>
        <w:rPr>
          <w:rFonts w:ascii="Cambria" w:hAnsi="Cambria"/>
          <w:color w:val="000000" w:themeColor="text1"/>
          <w:sz w:val="22"/>
          <w:szCs w:val="22"/>
          <w:u w:val="single"/>
        </w:rPr>
        <w:t>Kuti</w:t>
      </w:r>
      <w:proofErr w:type="spellEnd"/>
      <w:r>
        <w:rPr>
          <w:rFonts w:ascii="Cambria" w:hAnsi="Cambria"/>
          <w:color w:val="000000" w:themeColor="text1"/>
          <w:sz w:val="22"/>
          <w:szCs w:val="22"/>
          <w:u w:val="single"/>
        </w:rPr>
        <w:t xml:space="preserve">, </w:t>
      </w:r>
      <w:hyperlink r:id="rId28" w:history="1">
        <w:r w:rsidRPr="00E8158E">
          <w:rPr>
            <w:rStyle w:val="Hyperlink"/>
            <w:rFonts w:ascii="Cambria" w:hAnsi="Cambria"/>
            <w:sz w:val="22"/>
            <w:szCs w:val="22"/>
          </w:rPr>
          <w:t>"On Colonial Education" (</w:t>
        </w:r>
        <w:proofErr w:type="spellStart"/>
        <w:r w:rsidRPr="00E8158E">
          <w:rPr>
            <w:rStyle w:val="Hyperlink"/>
            <w:rFonts w:ascii="Cambria" w:hAnsi="Cambria"/>
            <w:sz w:val="22"/>
            <w:szCs w:val="22"/>
          </w:rPr>
          <w:t>Youtube</w:t>
        </w:r>
        <w:proofErr w:type="spellEnd"/>
        <w:r w:rsidRPr="00E8158E">
          <w:rPr>
            <w:rStyle w:val="Hyperlink"/>
            <w:rFonts w:ascii="Cambria" w:hAnsi="Cambria"/>
            <w:sz w:val="22"/>
            <w:szCs w:val="22"/>
          </w:rPr>
          <w:t>)</w:t>
        </w:r>
      </w:hyperlink>
      <w:r>
        <w:rPr>
          <w:rFonts w:ascii="Cambria" w:hAnsi="Cambria"/>
          <w:color w:val="000000" w:themeColor="text1"/>
          <w:sz w:val="22"/>
          <w:szCs w:val="22"/>
          <w:u w:val="single"/>
        </w:rPr>
        <w:t xml:space="preserve">; </w:t>
      </w:r>
      <w:proofErr w:type="spellStart"/>
      <w:r w:rsidRPr="00FF07DA">
        <w:rPr>
          <w:rFonts w:ascii="Cambria" w:hAnsi="Cambria"/>
          <w:color w:val="000000" w:themeColor="text1"/>
          <w:sz w:val="22"/>
          <w:szCs w:val="22"/>
        </w:rPr>
        <w:t>Nandy</w:t>
      </w:r>
      <w:proofErr w:type="spellEnd"/>
      <w:r w:rsidRPr="00FF07DA">
        <w:rPr>
          <w:rFonts w:ascii="Cambria" w:hAnsi="Cambria"/>
          <w:color w:val="000000" w:themeColor="text1"/>
          <w:sz w:val="22"/>
          <w:szCs w:val="22"/>
        </w:rPr>
        <w:t xml:space="preserve"> “Colonization of the </w:t>
      </w:r>
      <w:proofErr w:type="gramStart"/>
      <w:r w:rsidRPr="00FF07DA">
        <w:rPr>
          <w:rFonts w:ascii="Cambria" w:hAnsi="Cambria"/>
          <w:color w:val="000000" w:themeColor="text1"/>
          <w:sz w:val="22"/>
          <w:szCs w:val="22"/>
        </w:rPr>
        <w:t xml:space="preserve">Mind” </w:t>
      </w:r>
      <w:r>
        <w:rPr>
          <w:rFonts w:ascii="Cambria" w:hAnsi="Cambria"/>
          <w:color w:val="000000" w:themeColor="text1"/>
          <w:sz w:val="22"/>
          <w:szCs w:val="22"/>
        </w:rPr>
        <w:t xml:space="preserve"> (</w:t>
      </w:r>
      <w:proofErr w:type="gramEnd"/>
      <w:r>
        <w:rPr>
          <w:rFonts w:ascii="Cambria" w:hAnsi="Cambria"/>
          <w:color w:val="000000" w:themeColor="text1"/>
          <w:sz w:val="22"/>
          <w:szCs w:val="22"/>
        </w:rPr>
        <w:t>LOCR)</w:t>
      </w:r>
      <w:r>
        <w:rPr>
          <w:rFonts w:ascii="Cambria" w:hAnsi="Cambria"/>
          <w:color w:val="000000" w:themeColor="text1"/>
          <w:sz w:val="22"/>
          <w:szCs w:val="22"/>
        </w:rPr>
        <w:t xml:space="preserve">; Viswanathan, “The Beginnings of English Literary Study in India” (LOCR); Black, </w:t>
      </w:r>
      <w:r>
        <w:rPr>
          <w:rFonts w:ascii="Cambria" w:hAnsi="Cambria"/>
          <w:i/>
          <w:color w:val="000000" w:themeColor="text1"/>
          <w:sz w:val="22"/>
          <w:szCs w:val="22"/>
        </w:rPr>
        <w:t xml:space="preserve">Schooling the World </w:t>
      </w:r>
      <w:r>
        <w:rPr>
          <w:rFonts w:ascii="Cambria" w:hAnsi="Cambria"/>
          <w:color w:val="000000" w:themeColor="text1"/>
          <w:sz w:val="22"/>
          <w:szCs w:val="22"/>
        </w:rPr>
        <w:t xml:space="preserve">(documentary) (LOCR) </w:t>
      </w:r>
    </w:p>
    <w:p w14:paraId="0352C1B5" w14:textId="77777777" w:rsidR="0071268B" w:rsidRDefault="0071268B" w:rsidP="0071268B">
      <w:pPr>
        <w:pStyle w:val="ListParagraph"/>
      </w:pPr>
    </w:p>
    <w:p w14:paraId="50527053" w14:textId="77777777" w:rsidR="0071268B" w:rsidRPr="00FF07DA" w:rsidRDefault="0071268B" w:rsidP="0071268B">
      <w:pPr>
        <w:pStyle w:val="WPNormal"/>
        <w:rPr>
          <w:rFonts w:ascii="Cambria" w:hAnsi="Cambria"/>
          <w:b/>
          <w:color w:val="7030A0"/>
          <w:sz w:val="22"/>
          <w:szCs w:val="22"/>
        </w:rPr>
      </w:pPr>
      <w:r w:rsidRPr="0071268B">
        <w:rPr>
          <w:rFonts w:ascii="Cambria" w:hAnsi="Cambria"/>
          <w:b/>
          <w:color w:val="7030A0"/>
          <w:sz w:val="22"/>
          <w:szCs w:val="22"/>
        </w:rPr>
        <w:t xml:space="preserve">Due:  Saturday 30 October: </w:t>
      </w:r>
      <w:r>
        <w:rPr>
          <w:rFonts w:ascii="Cambria" w:hAnsi="Cambria"/>
          <w:b/>
          <w:color w:val="7030A0"/>
          <w:sz w:val="22"/>
          <w:szCs w:val="22"/>
        </w:rPr>
        <w:t>Reflection Guide 3 – Your Colonial Schooling</w:t>
      </w:r>
    </w:p>
    <w:p w14:paraId="14BAA018" w14:textId="77777777" w:rsidR="0071268B" w:rsidRDefault="0071268B" w:rsidP="0071268B"/>
    <w:p w14:paraId="569C7B1B" w14:textId="77777777" w:rsidR="0071268B" w:rsidRPr="00E8158E" w:rsidRDefault="0071268B" w:rsidP="0071268B">
      <w:pPr>
        <w:pStyle w:val="ListParagraph"/>
        <w:numPr>
          <w:ilvl w:val="0"/>
          <w:numId w:val="24"/>
        </w:numPr>
        <w:rPr>
          <w:rFonts w:ascii="Cambria" w:hAnsi="Cambria"/>
          <w:b/>
          <w:color w:val="000000" w:themeColor="text1"/>
          <w:sz w:val="22"/>
          <w:szCs w:val="22"/>
        </w:rPr>
      </w:pPr>
      <w:r>
        <w:t>1 Nov</w:t>
      </w:r>
      <w:ins w:id="0" w:author="Jefferess" w:date="2021-08-26T10:33:00Z">
        <w:r w:rsidRPr="00E8158E">
          <w:rPr>
            <w:rFonts w:ascii="Cambria" w:hAnsi="Cambria"/>
            <w:b/>
            <w:color w:val="000000" w:themeColor="text1"/>
            <w:sz w:val="22"/>
            <w:szCs w:val="22"/>
          </w:rPr>
          <w:t xml:space="preserve"> </w:t>
        </w:r>
      </w:ins>
      <w:r w:rsidRPr="00E8158E">
        <w:rPr>
          <w:rFonts w:ascii="Cambria" w:hAnsi="Cambria"/>
          <w:b/>
          <w:color w:val="000000" w:themeColor="text1"/>
          <w:sz w:val="22"/>
          <w:szCs w:val="22"/>
        </w:rPr>
        <w:t xml:space="preserve">Anti-Colonialism, Resistance, Liberation </w:t>
      </w:r>
    </w:p>
    <w:p w14:paraId="4C2B921A" w14:textId="162B07EF" w:rsidR="0071268B" w:rsidRPr="004172F9" w:rsidRDefault="0071268B" w:rsidP="0071268B">
      <w:pPr>
        <w:pStyle w:val="ListParagraph"/>
        <w:rPr>
          <w:rFonts w:ascii="Cambria" w:hAnsi="Cambria"/>
          <w:color w:val="000000" w:themeColor="text1"/>
          <w:sz w:val="22"/>
          <w:szCs w:val="22"/>
        </w:rPr>
      </w:pPr>
      <w:r w:rsidRPr="004172F9">
        <w:rPr>
          <w:rFonts w:ascii="Cambria" w:hAnsi="Cambria"/>
          <w:i/>
          <w:color w:val="000000" w:themeColor="text1"/>
          <w:sz w:val="22"/>
          <w:szCs w:val="22"/>
        </w:rPr>
        <w:t>Class</w:t>
      </w:r>
      <w:r>
        <w:rPr>
          <w:rFonts w:ascii="Cambria" w:hAnsi="Cambria"/>
          <w:i/>
          <w:color w:val="000000" w:themeColor="text1"/>
          <w:sz w:val="22"/>
          <w:szCs w:val="22"/>
        </w:rPr>
        <w:t xml:space="preserve"> Meeting:</w:t>
      </w:r>
      <w:r w:rsidRPr="004172F9">
        <w:rPr>
          <w:rFonts w:ascii="Cambria" w:hAnsi="Cambria"/>
          <w:color w:val="000000" w:themeColor="text1"/>
          <w:sz w:val="22"/>
          <w:szCs w:val="22"/>
        </w:rPr>
        <w:t xml:space="preserve"> Small group discussion of Reflection Guides and Discussion of Histories of Anti-Colonial Resistance</w:t>
      </w:r>
      <w:bookmarkStart w:id="1" w:name="_GoBack"/>
      <w:bookmarkEnd w:id="1"/>
      <w:r w:rsidRPr="004172F9">
        <w:rPr>
          <w:rFonts w:ascii="Cambria" w:hAnsi="Cambria"/>
          <w:i/>
          <w:color w:val="000000" w:themeColor="text1"/>
          <w:sz w:val="22"/>
          <w:szCs w:val="22"/>
        </w:rPr>
        <w:t xml:space="preserve"> (</w:t>
      </w:r>
      <w:r w:rsidRPr="004172F9">
        <w:rPr>
          <w:rFonts w:ascii="Cambria" w:hAnsi="Cambria"/>
          <w:color w:val="000000" w:themeColor="text1"/>
          <w:sz w:val="22"/>
          <w:szCs w:val="22"/>
        </w:rPr>
        <w:t xml:space="preserve">See Week </w:t>
      </w:r>
      <w:r>
        <w:rPr>
          <w:rFonts w:ascii="Cambria" w:hAnsi="Cambria"/>
          <w:color w:val="000000" w:themeColor="text1"/>
          <w:sz w:val="22"/>
          <w:szCs w:val="22"/>
        </w:rPr>
        <w:t>9</w:t>
      </w:r>
      <w:r w:rsidRPr="004172F9">
        <w:rPr>
          <w:rFonts w:ascii="Cambria" w:hAnsi="Cambria"/>
          <w:color w:val="000000" w:themeColor="text1"/>
          <w:sz w:val="22"/>
          <w:szCs w:val="22"/>
        </w:rPr>
        <w:t xml:space="preserve"> Module for discussion questions)</w:t>
      </w:r>
    </w:p>
    <w:p w14:paraId="3E90BA60" w14:textId="77777777" w:rsidR="0071268B" w:rsidRPr="004172F9" w:rsidRDefault="0071268B" w:rsidP="0071268B">
      <w:pPr>
        <w:ind w:left="720"/>
        <w:rPr>
          <w:rFonts w:ascii="Cambria" w:hAnsi="Cambria"/>
          <w:color w:val="000000" w:themeColor="text1"/>
          <w:sz w:val="22"/>
          <w:szCs w:val="22"/>
        </w:rPr>
      </w:pPr>
      <w:r w:rsidRPr="004172F9">
        <w:rPr>
          <w:rFonts w:ascii="Cambria" w:hAnsi="Cambria"/>
          <w:i/>
          <w:color w:val="000000" w:themeColor="text1"/>
          <w:sz w:val="22"/>
          <w:szCs w:val="22"/>
        </w:rPr>
        <w:t xml:space="preserve">Viewing: </w:t>
      </w:r>
      <w:r w:rsidRPr="004172F9">
        <w:rPr>
          <w:rFonts w:ascii="Cambria" w:hAnsi="Cambria"/>
          <w:color w:val="000000" w:themeColor="text1"/>
          <w:sz w:val="22"/>
          <w:szCs w:val="22"/>
        </w:rPr>
        <w:t xml:space="preserve">lecture videos; </w:t>
      </w:r>
      <w:hyperlink r:id="rId29" w:history="1">
        <w:r w:rsidRPr="004172F9">
          <w:rPr>
            <w:rStyle w:val="Hyperlink"/>
            <w:rFonts w:ascii="Cambria" w:hAnsi="Cambria"/>
            <w:color w:val="000000" w:themeColor="text1"/>
            <w:sz w:val="22"/>
            <w:szCs w:val="22"/>
          </w:rPr>
          <w:t>A Force More Powerful (India: Defying the Crown) 2:20-26:13</w:t>
        </w:r>
      </w:hyperlink>
      <w:r w:rsidRPr="004172F9">
        <w:rPr>
          <w:rStyle w:val="Hyperlink"/>
          <w:rFonts w:ascii="Cambria" w:hAnsi="Cambria"/>
          <w:color w:val="000000" w:themeColor="text1"/>
          <w:sz w:val="22"/>
          <w:szCs w:val="22"/>
        </w:rPr>
        <w:t xml:space="preserve"> (LOCR)</w:t>
      </w:r>
    </w:p>
    <w:p w14:paraId="514AC0ED" w14:textId="77777777" w:rsidR="0071268B" w:rsidRPr="004172F9" w:rsidRDefault="0071268B" w:rsidP="0071268B">
      <w:pPr>
        <w:ind w:left="720"/>
        <w:rPr>
          <w:rFonts w:ascii="Cambria" w:hAnsi="Cambria"/>
          <w:i/>
          <w:color w:val="000000" w:themeColor="text1"/>
          <w:sz w:val="22"/>
          <w:szCs w:val="22"/>
          <w:lang w:val="en-CA"/>
        </w:rPr>
      </w:pPr>
      <w:r w:rsidRPr="004172F9">
        <w:rPr>
          <w:rFonts w:ascii="Cambria" w:hAnsi="Cambria"/>
          <w:i/>
          <w:color w:val="000000" w:themeColor="text1"/>
          <w:sz w:val="22"/>
          <w:szCs w:val="22"/>
        </w:rPr>
        <w:t xml:space="preserve">Readings: </w:t>
      </w:r>
      <w:r w:rsidRPr="004172F9">
        <w:rPr>
          <w:rFonts w:ascii="Cambria" w:hAnsi="Cambria"/>
          <w:color w:val="000000" w:themeColor="text1"/>
          <w:sz w:val="22"/>
          <w:szCs w:val="22"/>
        </w:rPr>
        <w:t xml:space="preserve">Fanon, “Excerpt from ‘Concerning Violence’” (Read: 157-162, LOCR); “National Culture” (LOCR); </w:t>
      </w:r>
      <w:proofErr w:type="spellStart"/>
      <w:proofErr w:type="gramStart"/>
      <w:r w:rsidRPr="004172F9">
        <w:rPr>
          <w:rFonts w:ascii="Cambria" w:hAnsi="Cambria"/>
          <w:color w:val="000000" w:themeColor="text1"/>
          <w:sz w:val="22"/>
          <w:szCs w:val="22"/>
          <w:lang w:val="en-CA"/>
        </w:rPr>
        <w:t>Biko</w:t>
      </w:r>
      <w:r w:rsidRPr="004172F9">
        <w:rPr>
          <w:rFonts w:ascii="Cambria" w:hAnsi="Cambria"/>
          <w:i/>
          <w:color w:val="000000" w:themeColor="text1"/>
          <w:sz w:val="22"/>
          <w:szCs w:val="22"/>
          <w:lang w:val="en-CA"/>
        </w:rPr>
        <w:t>,“</w:t>
      </w:r>
      <w:proofErr w:type="gramEnd"/>
      <w:r w:rsidRPr="004172F9">
        <w:rPr>
          <w:rFonts w:ascii="Cambria" w:hAnsi="Cambria"/>
          <w:color w:val="000000" w:themeColor="text1"/>
          <w:sz w:val="22"/>
          <w:szCs w:val="22"/>
          <w:lang w:val="en-CA"/>
        </w:rPr>
        <w:t>Black</w:t>
      </w:r>
      <w:proofErr w:type="spellEnd"/>
      <w:r w:rsidRPr="004172F9">
        <w:rPr>
          <w:rFonts w:ascii="Cambria" w:hAnsi="Cambria"/>
          <w:color w:val="000000" w:themeColor="text1"/>
          <w:sz w:val="22"/>
          <w:szCs w:val="22"/>
          <w:lang w:val="en-CA"/>
        </w:rPr>
        <w:t xml:space="preserve"> Consciousness and the Quest for a True Humanity” (LOCR)</w:t>
      </w:r>
    </w:p>
    <w:p w14:paraId="3BD82BF3" w14:textId="77777777" w:rsidR="0071268B" w:rsidRPr="004172F9" w:rsidRDefault="0071268B" w:rsidP="0071268B">
      <w:pPr>
        <w:pStyle w:val="ListParagraph"/>
        <w:rPr>
          <w:rFonts w:ascii="Cambria" w:hAnsi="Cambria"/>
          <w:color w:val="000000" w:themeColor="text1"/>
          <w:sz w:val="22"/>
          <w:szCs w:val="22"/>
        </w:rPr>
      </w:pPr>
      <w:r w:rsidRPr="004172F9">
        <w:rPr>
          <w:rFonts w:ascii="Cambria" w:hAnsi="Cambria"/>
          <w:i/>
          <w:color w:val="000000" w:themeColor="text1"/>
          <w:sz w:val="22"/>
          <w:szCs w:val="22"/>
        </w:rPr>
        <w:t xml:space="preserve">Concepts: </w:t>
      </w:r>
      <w:r w:rsidRPr="004172F9">
        <w:rPr>
          <w:rFonts w:ascii="Cambria" w:hAnsi="Cambria"/>
          <w:color w:val="000000" w:themeColor="text1"/>
          <w:sz w:val="22"/>
          <w:szCs w:val="22"/>
        </w:rPr>
        <w:t xml:space="preserve">Manichean Allegory, dependency complex, neocolonialism, nationalism, negritude, ahimsa, swaraj, </w:t>
      </w:r>
      <w:proofErr w:type="spellStart"/>
      <w:r w:rsidRPr="004172F9">
        <w:rPr>
          <w:rFonts w:ascii="Cambria" w:hAnsi="Cambria"/>
          <w:color w:val="000000" w:themeColor="text1"/>
          <w:sz w:val="22"/>
          <w:szCs w:val="22"/>
        </w:rPr>
        <w:t>sarvadoya</w:t>
      </w:r>
      <w:proofErr w:type="spellEnd"/>
      <w:r w:rsidRPr="004172F9">
        <w:rPr>
          <w:rFonts w:ascii="Cambria" w:hAnsi="Cambria"/>
          <w:color w:val="000000" w:themeColor="text1"/>
          <w:sz w:val="22"/>
          <w:szCs w:val="22"/>
        </w:rPr>
        <w:t>.</w:t>
      </w:r>
    </w:p>
    <w:p w14:paraId="6F1AD9AC" w14:textId="77777777" w:rsidR="0071268B" w:rsidRPr="004172F9" w:rsidRDefault="0071268B" w:rsidP="0071268B">
      <w:pPr>
        <w:pStyle w:val="ListParagraph"/>
        <w:rPr>
          <w:rStyle w:val="Hyperlink"/>
          <w:rFonts w:ascii="Cambria" w:hAnsi="Cambria"/>
          <w:color w:val="000000" w:themeColor="text1"/>
          <w:sz w:val="22"/>
          <w:szCs w:val="22"/>
        </w:rPr>
      </w:pPr>
      <w:r w:rsidRPr="004172F9">
        <w:rPr>
          <w:rFonts w:ascii="Cambria" w:hAnsi="Cambria"/>
          <w:i/>
          <w:color w:val="000000" w:themeColor="text1"/>
          <w:sz w:val="22"/>
          <w:szCs w:val="22"/>
        </w:rPr>
        <w:t xml:space="preserve">Supplementary: </w:t>
      </w:r>
      <w:r w:rsidRPr="004172F9">
        <w:rPr>
          <w:rFonts w:ascii="Cambria" w:hAnsi="Cambria"/>
          <w:color w:val="000000" w:themeColor="text1"/>
          <w:sz w:val="22"/>
          <w:szCs w:val="22"/>
          <w:lang w:val="en"/>
        </w:rPr>
        <w:t xml:space="preserve">Excerpts from </w:t>
      </w:r>
      <w:r w:rsidRPr="004172F9">
        <w:rPr>
          <w:rFonts w:ascii="Cambria" w:hAnsi="Cambria"/>
          <w:i/>
          <w:color w:val="000000" w:themeColor="text1"/>
          <w:sz w:val="22"/>
          <w:szCs w:val="22"/>
          <w:lang w:val="en"/>
        </w:rPr>
        <w:t xml:space="preserve">Hind Swaraj </w:t>
      </w:r>
      <w:r w:rsidRPr="004172F9">
        <w:rPr>
          <w:rFonts w:ascii="Cambria" w:hAnsi="Cambria"/>
          <w:color w:val="000000" w:themeColor="text1"/>
          <w:sz w:val="22"/>
          <w:szCs w:val="22"/>
          <w:lang w:val="en"/>
        </w:rPr>
        <w:t xml:space="preserve">(Read Ch. 4, 6, 13, 14, 17) (CANVAS); Mishra, </w:t>
      </w:r>
      <w:hyperlink r:id="rId30" w:history="1">
        <w:r w:rsidRPr="004172F9">
          <w:rPr>
            <w:rStyle w:val="Hyperlink"/>
            <w:rFonts w:ascii="Cambria" w:hAnsi="Cambria"/>
            <w:color w:val="000000" w:themeColor="text1"/>
            <w:sz w:val="22"/>
            <w:szCs w:val="22"/>
          </w:rPr>
          <w:t>"Gandhi for the Post-Truth Age"</w:t>
        </w:r>
      </w:hyperlink>
    </w:p>
    <w:p w14:paraId="741D97DD" w14:textId="77777777" w:rsidR="0071268B" w:rsidRDefault="0071268B" w:rsidP="0071268B">
      <w:pPr>
        <w:pStyle w:val="WPNormal"/>
        <w:ind w:firstLine="720"/>
        <w:rPr>
          <w:rFonts w:ascii="Cambria" w:hAnsi="Cambria"/>
          <w:b/>
          <w:color w:val="7030A0"/>
          <w:sz w:val="22"/>
          <w:szCs w:val="22"/>
        </w:rPr>
      </w:pPr>
    </w:p>
    <w:p w14:paraId="0D7D4523" w14:textId="25AB4F5F" w:rsidR="0071268B" w:rsidRPr="00E81E0B" w:rsidRDefault="0071268B" w:rsidP="0071268B">
      <w:pPr>
        <w:pStyle w:val="WPNormal"/>
        <w:rPr>
          <w:rFonts w:ascii="Cambria" w:hAnsi="Cambria"/>
          <w:b/>
          <w:color w:val="7030A0"/>
          <w:sz w:val="22"/>
          <w:szCs w:val="22"/>
        </w:rPr>
      </w:pPr>
      <w:r w:rsidRPr="00E81E0B">
        <w:rPr>
          <w:rFonts w:ascii="Cambria" w:hAnsi="Cambria"/>
          <w:b/>
          <w:color w:val="7030A0"/>
          <w:sz w:val="22"/>
          <w:szCs w:val="22"/>
        </w:rPr>
        <w:t>Due:</w:t>
      </w:r>
      <w:r>
        <w:rPr>
          <w:rFonts w:ascii="Cambria" w:hAnsi="Cambria"/>
          <w:b/>
          <w:color w:val="7030A0"/>
          <w:sz w:val="22"/>
          <w:szCs w:val="22"/>
        </w:rPr>
        <w:t xml:space="preserve"> Friday</w:t>
      </w:r>
      <w:r>
        <w:rPr>
          <w:rFonts w:ascii="Cambria" w:hAnsi="Cambria"/>
          <w:b/>
          <w:color w:val="7030A0"/>
          <w:sz w:val="22"/>
          <w:szCs w:val="22"/>
        </w:rPr>
        <w:t xml:space="preserve">, </w:t>
      </w:r>
      <w:r>
        <w:rPr>
          <w:rFonts w:ascii="Cambria" w:hAnsi="Cambria"/>
          <w:b/>
          <w:color w:val="7030A0"/>
          <w:sz w:val="22"/>
          <w:szCs w:val="22"/>
        </w:rPr>
        <w:t>6</w:t>
      </w:r>
      <w:r>
        <w:rPr>
          <w:rFonts w:ascii="Cambria" w:hAnsi="Cambria"/>
          <w:b/>
          <w:color w:val="7030A0"/>
          <w:sz w:val="22"/>
          <w:szCs w:val="22"/>
        </w:rPr>
        <w:t xml:space="preserve"> November - </w:t>
      </w:r>
      <w:r w:rsidRPr="0071268B">
        <w:rPr>
          <w:rFonts w:ascii="Cambria" w:hAnsi="Cambria"/>
          <w:b/>
          <w:color w:val="7030A0"/>
          <w:sz w:val="22"/>
          <w:szCs w:val="22"/>
        </w:rPr>
        <w:t>Theory and Analysis I: Colonial Discourse</w:t>
      </w:r>
      <w:r>
        <w:rPr>
          <w:rFonts w:ascii="Cambria" w:hAnsi="Cambria"/>
          <w:b/>
          <w:color w:val="7030A0"/>
          <w:sz w:val="22"/>
          <w:szCs w:val="22"/>
        </w:rPr>
        <w:t xml:space="preserve"> </w:t>
      </w:r>
    </w:p>
    <w:p w14:paraId="7D4DA1B6" w14:textId="77777777" w:rsidR="0071268B" w:rsidRDefault="0071268B" w:rsidP="0071268B"/>
    <w:p w14:paraId="2641AB92" w14:textId="77777777" w:rsidR="0071268B" w:rsidRDefault="0071268B" w:rsidP="0071268B">
      <w:pPr>
        <w:ind w:left="360"/>
      </w:pPr>
      <w:r>
        <w:t>No Class 8 November – T1 Reading Week</w:t>
      </w:r>
    </w:p>
    <w:p w14:paraId="405FBB9B" w14:textId="77777777" w:rsidR="0071268B" w:rsidRDefault="0071268B" w:rsidP="0071268B">
      <w:pPr>
        <w:ind w:left="360"/>
      </w:pPr>
    </w:p>
    <w:p w14:paraId="33AD12A9" w14:textId="77777777" w:rsidR="0071268B" w:rsidRDefault="0071268B" w:rsidP="0071268B">
      <w:pPr>
        <w:rPr>
          <w:b/>
          <w:color w:val="7030A0"/>
        </w:rPr>
      </w:pPr>
      <w:r>
        <w:rPr>
          <w:b/>
          <w:color w:val="7030A0"/>
        </w:rPr>
        <w:t>Due: 10 November – Confirm Legacies project topic and approach with David</w:t>
      </w:r>
    </w:p>
    <w:p w14:paraId="11B19FB6" w14:textId="77777777" w:rsidR="0071268B" w:rsidRDefault="0071268B" w:rsidP="0071268B">
      <w:pPr>
        <w:rPr>
          <w:b/>
          <w:color w:val="7030A0"/>
        </w:rPr>
      </w:pPr>
    </w:p>
    <w:p w14:paraId="6648B313" w14:textId="77777777" w:rsidR="0071268B" w:rsidRPr="00A75281" w:rsidRDefault="0071268B" w:rsidP="0071268B">
      <w:pPr>
        <w:rPr>
          <w:b/>
          <w:color w:val="7030A0"/>
        </w:rPr>
      </w:pPr>
      <w:r>
        <w:rPr>
          <w:b/>
          <w:color w:val="7030A0"/>
        </w:rPr>
        <w:t>Due: 13 November – Submit your Legacies Project proposal on Canvas to the members of your workshop group.</w:t>
      </w:r>
    </w:p>
    <w:p w14:paraId="0E0AD551" w14:textId="77777777" w:rsidR="0071268B" w:rsidRDefault="0071268B" w:rsidP="0071268B"/>
    <w:p w14:paraId="50A6501A" w14:textId="77777777" w:rsidR="0071268B" w:rsidRPr="004C4DC0" w:rsidRDefault="0071268B" w:rsidP="0071268B">
      <w:pPr>
        <w:pStyle w:val="ListParagraph"/>
        <w:numPr>
          <w:ilvl w:val="0"/>
          <w:numId w:val="24"/>
        </w:numPr>
        <w:rPr>
          <w:rFonts w:ascii="Cambria" w:hAnsi="Cambria"/>
          <w:b/>
          <w:color w:val="000000" w:themeColor="text1"/>
          <w:sz w:val="22"/>
          <w:szCs w:val="22"/>
        </w:rPr>
      </w:pPr>
      <w:r>
        <w:t>15 Nov</w:t>
      </w:r>
      <w:r w:rsidRPr="00E8158E">
        <w:rPr>
          <w:rFonts w:ascii="Cambria" w:hAnsi="Cambria"/>
          <w:b/>
          <w:color w:val="000000" w:themeColor="text1"/>
          <w:sz w:val="22"/>
          <w:szCs w:val="22"/>
        </w:rPr>
        <w:t xml:space="preserve"> </w:t>
      </w:r>
      <w:r w:rsidRPr="004C4DC0">
        <w:rPr>
          <w:rFonts w:ascii="Cambria" w:hAnsi="Cambria"/>
          <w:b/>
          <w:color w:val="000000" w:themeColor="text1"/>
          <w:sz w:val="22"/>
          <w:szCs w:val="22"/>
        </w:rPr>
        <w:t>Decolonization as Struggle for Land, Autonomy, Justice</w:t>
      </w:r>
    </w:p>
    <w:p w14:paraId="175BE0D2" w14:textId="002A959F" w:rsidR="0071268B" w:rsidRPr="004C4DC0" w:rsidRDefault="0071268B" w:rsidP="0071268B">
      <w:pPr>
        <w:ind w:left="720"/>
        <w:rPr>
          <w:rFonts w:ascii="Cambria" w:hAnsi="Cambria"/>
          <w:color w:val="000000" w:themeColor="text1"/>
          <w:sz w:val="22"/>
          <w:szCs w:val="22"/>
        </w:rPr>
      </w:pPr>
      <w:r w:rsidRPr="004C4DC0">
        <w:rPr>
          <w:rFonts w:ascii="Cambria" w:hAnsi="Cambria"/>
          <w:i/>
          <w:color w:val="000000" w:themeColor="text1"/>
          <w:sz w:val="22"/>
          <w:szCs w:val="22"/>
        </w:rPr>
        <w:t>Class</w:t>
      </w:r>
      <w:r>
        <w:rPr>
          <w:rFonts w:ascii="Cambria" w:hAnsi="Cambria"/>
          <w:i/>
          <w:color w:val="000000" w:themeColor="text1"/>
          <w:sz w:val="22"/>
          <w:szCs w:val="22"/>
        </w:rPr>
        <w:t xml:space="preserve"> Meeting: </w:t>
      </w:r>
      <w:r>
        <w:rPr>
          <w:rFonts w:ascii="Cambria" w:hAnsi="Cambria"/>
          <w:color w:val="000000" w:themeColor="text1"/>
          <w:sz w:val="22"/>
          <w:szCs w:val="22"/>
        </w:rPr>
        <w:t xml:space="preserve">Small Group </w:t>
      </w:r>
      <w:r w:rsidRPr="004C4DC0">
        <w:rPr>
          <w:rFonts w:ascii="Cambria" w:hAnsi="Cambria"/>
          <w:color w:val="000000" w:themeColor="text1"/>
          <w:sz w:val="22"/>
          <w:szCs w:val="22"/>
        </w:rPr>
        <w:t>Discussion of contemporary struggles</w:t>
      </w:r>
      <w:r>
        <w:rPr>
          <w:rFonts w:ascii="Cambria" w:hAnsi="Cambria"/>
          <w:color w:val="000000" w:themeColor="text1"/>
          <w:sz w:val="22"/>
          <w:szCs w:val="22"/>
        </w:rPr>
        <w:t>/Group informal presentations on contemporary struggles</w:t>
      </w:r>
      <w:r w:rsidRPr="004C4DC0">
        <w:rPr>
          <w:rFonts w:ascii="Cambria" w:hAnsi="Cambria"/>
          <w:color w:val="000000" w:themeColor="text1"/>
          <w:sz w:val="22"/>
          <w:szCs w:val="22"/>
        </w:rPr>
        <w:t xml:space="preserve"> </w:t>
      </w:r>
      <w:r w:rsidRPr="004C4DC0">
        <w:rPr>
          <w:rFonts w:ascii="Cambria" w:hAnsi="Cambria"/>
          <w:i/>
          <w:color w:val="000000" w:themeColor="text1"/>
          <w:sz w:val="22"/>
          <w:szCs w:val="22"/>
        </w:rPr>
        <w:t>(</w:t>
      </w:r>
      <w:r w:rsidRPr="004C4DC0">
        <w:rPr>
          <w:rFonts w:ascii="Cambria" w:hAnsi="Cambria"/>
          <w:color w:val="000000" w:themeColor="text1"/>
          <w:sz w:val="22"/>
          <w:szCs w:val="22"/>
        </w:rPr>
        <w:t xml:space="preserve">See </w:t>
      </w:r>
      <w:r>
        <w:rPr>
          <w:rFonts w:ascii="Cambria" w:hAnsi="Cambria"/>
          <w:color w:val="000000" w:themeColor="text1"/>
          <w:sz w:val="22"/>
          <w:szCs w:val="22"/>
        </w:rPr>
        <w:t xml:space="preserve">Week </w:t>
      </w:r>
      <w:r>
        <w:rPr>
          <w:rFonts w:ascii="Cambria" w:hAnsi="Cambria"/>
          <w:color w:val="000000" w:themeColor="text1"/>
          <w:sz w:val="22"/>
          <w:szCs w:val="22"/>
        </w:rPr>
        <w:t>10</w:t>
      </w:r>
      <w:r>
        <w:rPr>
          <w:rFonts w:ascii="Cambria" w:hAnsi="Cambria"/>
          <w:color w:val="000000" w:themeColor="text1"/>
          <w:sz w:val="22"/>
          <w:szCs w:val="22"/>
        </w:rPr>
        <w:t xml:space="preserve"> Module</w:t>
      </w:r>
      <w:r w:rsidRPr="004C4DC0">
        <w:rPr>
          <w:rFonts w:ascii="Cambria" w:hAnsi="Cambria"/>
          <w:color w:val="000000" w:themeColor="text1"/>
          <w:sz w:val="22"/>
          <w:szCs w:val="22"/>
        </w:rPr>
        <w:t xml:space="preserve"> for discussion questions)</w:t>
      </w:r>
    </w:p>
    <w:p w14:paraId="3ACC96EE" w14:textId="77777777" w:rsidR="0071268B" w:rsidRPr="004C4DC0" w:rsidRDefault="0071268B" w:rsidP="0071268B">
      <w:pPr>
        <w:ind w:left="720"/>
        <w:rPr>
          <w:rFonts w:ascii="Cambria" w:hAnsi="Cambria"/>
          <w:color w:val="000000" w:themeColor="text1"/>
          <w:sz w:val="22"/>
          <w:szCs w:val="22"/>
        </w:rPr>
      </w:pPr>
      <w:r w:rsidRPr="004C4DC0">
        <w:rPr>
          <w:rFonts w:ascii="Cambria" w:hAnsi="Cambria"/>
          <w:i/>
          <w:color w:val="000000" w:themeColor="text1"/>
          <w:sz w:val="22"/>
          <w:szCs w:val="22"/>
        </w:rPr>
        <w:t xml:space="preserve">Viewing: </w:t>
      </w:r>
      <w:r w:rsidRPr="004C4DC0">
        <w:rPr>
          <w:rFonts w:ascii="Cambria" w:hAnsi="Cambria"/>
          <w:color w:val="000000" w:themeColor="text1"/>
          <w:sz w:val="22"/>
          <w:szCs w:val="22"/>
        </w:rPr>
        <w:t>lecture videos</w:t>
      </w:r>
    </w:p>
    <w:p w14:paraId="55C6FC9B" w14:textId="77777777" w:rsidR="0071268B" w:rsidRDefault="0071268B" w:rsidP="0071268B">
      <w:pPr>
        <w:ind w:left="720"/>
        <w:rPr>
          <w:rFonts w:ascii="Cambria" w:hAnsi="Cambria"/>
          <w:color w:val="000000" w:themeColor="text1"/>
          <w:sz w:val="22"/>
          <w:szCs w:val="22"/>
        </w:rPr>
      </w:pPr>
      <w:r w:rsidRPr="004C4DC0">
        <w:rPr>
          <w:rFonts w:ascii="Cambria" w:hAnsi="Cambria"/>
          <w:i/>
          <w:color w:val="000000" w:themeColor="text1"/>
          <w:sz w:val="22"/>
          <w:szCs w:val="22"/>
        </w:rPr>
        <w:t>Reading:</w:t>
      </w:r>
      <w:r w:rsidRPr="004C4DC0">
        <w:rPr>
          <w:rFonts w:ascii="Cambria" w:hAnsi="Cambria"/>
          <w:color w:val="000000" w:themeColor="text1"/>
          <w:sz w:val="22"/>
          <w:szCs w:val="22"/>
        </w:rPr>
        <w:t xml:space="preserve"> </w:t>
      </w:r>
      <w:r>
        <w:rPr>
          <w:rFonts w:ascii="Cambria" w:hAnsi="Cambria"/>
          <w:color w:val="000000" w:themeColor="text1"/>
          <w:sz w:val="22"/>
          <w:szCs w:val="22"/>
        </w:rPr>
        <w:t xml:space="preserve">Shiva, “Swaraj: From </w:t>
      </w:r>
      <w:proofErr w:type="spellStart"/>
      <w:r>
        <w:rPr>
          <w:rFonts w:ascii="Cambria" w:hAnsi="Cambria"/>
          <w:color w:val="000000" w:themeColor="text1"/>
          <w:sz w:val="22"/>
          <w:szCs w:val="22"/>
        </w:rPr>
        <w:t>Chipko</w:t>
      </w:r>
      <w:proofErr w:type="spellEnd"/>
      <w:r>
        <w:rPr>
          <w:rFonts w:ascii="Cambria" w:hAnsi="Cambria"/>
          <w:color w:val="000000" w:themeColor="text1"/>
          <w:sz w:val="22"/>
          <w:szCs w:val="22"/>
        </w:rPr>
        <w:t xml:space="preserve"> to </w:t>
      </w:r>
      <w:proofErr w:type="spellStart"/>
      <w:r>
        <w:rPr>
          <w:rFonts w:ascii="Cambria" w:hAnsi="Cambria"/>
          <w:color w:val="000000" w:themeColor="text1"/>
          <w:sz w:val="22"/>
          <w:szCs w:val="22"/>
        </w:rPr>
        <w:t>Navdanya</w:t>
      </w:r>
      <w:proofErr w:type="spellEnd"/>
      <w:r>
        <w:rPr>
          <w:rFonts w:ascii="Cambria" w:hAnsi="Cambria"/>
          <w:color w:val="000000" w:themeColor="text1"/>
          <w:sz w:val="22"/>
          <w:szCs w:val="22"/>
        </w:rPr>
        <w:t>” (LOCR)</w:t>
      </w:r>
      <w:r w:rsidRPr="004C4DC0">
        <w:rPr>
          <w:rFonts w:ascii="Cambria" w:hAnsi="Cambria"/>
          <w:color w:val="000000" w:themeColor="text1"/>
          <w:sz w:val="22"/>
          <w:szCs w:val="22"/>
        </w:rPr>
        <w:t>;</w:t>
      </w:r>
      <w:r w:rsidRPr="004C4DC0">
        <w:rPr>
          <w:rFonts w:ascii="Cambria" w:hAnsi="Cambria"/>
          <w:i/>
          <w:color w:val="000000" w:themeColor="text1"/>
          <w:sz w:val="22"/>
          <w:szCs w:val="22"/>
        </w:rPr>
        <w:t xml:space="preserve"> </w:t>
      </w:r>
      <w:proofErr w:type="spellStart"/>
      <w:r w:rsidRPr="004C4DC0">
        <w:rPr>
          <w:rFonts w:ascii="Cambria" w:hAnsi="Cambria"/>
          <w:color w:val="000000" w:themeColor="text1"/>
          <w:sz w:val="22"/>
          <w:szCs w:val="22"/>
        </w:rPr>
        <w:t>Esteva</w:t>
      </w:r>
      <w:proofErr w:type="spellEnd"/>
      <w:r w:rsidRPr="004C4DC0">
        <w:rPr>
          <w:rFonts w:ascii="Cambria" w:hAnsi="Cambria"/>
          <w:color w:val="000000" w:themeColor="text1"/>
          <w:sz w:val="22"/>
          <w:szCs w:val="22"/>
        </w:rPr>
        <w:t xml:space="preserve"> and Prakash, “</w:t>
      </w:r>
      <w:r>
        <w:rPr>
          <w:rFonts w:ascii="Cambria" w:hAnsi="Cambria"/>
          <w:color w:val="000000" w:themeColor="text1"/>
          <w:sz w:val="22"/>
          <w:szCs w:val="22"/>
        </w:rPr>
        <w:t>Beyond Development, What?” (Canvas)</w:t>
      </w:r>
      <w:r w:rsidRPr="004C4DC0">
        <w:rPr>
          <w:rFonts w:ascii="Cambria" w:hAnsi="Cambria"/>
          <w:color w:val="000000" w:themeColor="text1"/>
          <w:sz w:val="22"/>
          <w:szCs w:val="22"/>
        </w:rPr>
        <w:t xml:space="preserve"> Group-specific readings.</w:t>
      </w:r>
    </w:p>
    <w:p w14:paraId="4DD59F79" w14:textId="77777777" w:rsidR="0071268B" w:rsidRPr="004172F9" w:rsidRDefault="0071268B" w:rsidP="0071268B">
      <w:pPr>
        <w:ind w:left="720"/>
        <w:rPr>
          <w:rFonts w:asciiTheme="minorHAnsi" w:hAnsiTheme="minorHAnsi"/>
        </w:rPr>
      </w:pPr>
      <w:r>
        <w:rPr>
          <w:rFonts w:ascii="Cambria" w:hAnsi="Cambria"/>
          <w:color w:val="000000" w:themeColor="text1"/>
          <w:sz w:val="22"/>
          <w:szCs w:val="22"/>
        </w:rPr>
        <w:t xml:space="preserve">Supplementary: </w:t>
      </w:r>
      <w:proofErr w:type="spellStart"/>
      <w:r w:rsidRPr="004172F9">
        <w:rPr>
          <w:rFonts w:ascii="Times New Roman" w:hAnsi="Times New Roman"/>
        </w:rPr>
        <w:t>Folúkẹ</w:t>
      </w:r>
      <w:proofErr w:type="spellEnd"/>
      <w:r w:rsidRPr="004172F9">
        <w:rPr>
          <w:rFonts w:ascii="Times New Roman" w:hAnsi="Times New Roman"/>
        </w:rPr>
        <w:t xml:space="preserve">́ </w:t>
      </w:r>
      <w:proofErr w:type="spellStart"/>
      <w:r w:rsidRPr="004172F9">
        <w:rPr>
          <w:rFonts w:ascii="Times New Roman" w:hAnsi="Times New Roman"/>
        </w:rPr>
        <w:t>Adébísí</w:t>
      </w:r>
      <w:proofErr w:type="spellEnd"/>
      <w:r>
        <w:rPr>
          <w:rFonts w:ascii="Times New Roman" w:hAnsi="Times New Roman"/>
        </w:rPr>
        <w:t xml:space="preserve">, </w:t>
      </w:r>
      <w:hyperlink r:id="rId31" w:history="1">
        <w:r>
          <w:rPr>
            <w:rStyle w:val="Hyperlink"/>
            <w:rFonts w:ascii="Cambria" w:hAnsi="Cambria"/>
            <w:sz w:val="22"/>
            <w:szCs w:val="22"/>
          </w:rPr>
          <w:t xml:space="preserve">"Why are we talking about African decolonization in the </w:t>
        </w:r>
        <w:r>
          <w:rPr>
            <w:rStyle w:val="Hyperlink"/>
            <w:rFonts w:ascii="Cambria" w:hAnsi="Cambria"/>
            <w:sz w:val="22"/>
            <w:szCs w:val="22"/>
          </w:rPr>
          <w:t>T</w:t>
        </w:r>
        <w:r>
          <w:rPr>
            <w:rStyle w:val="Hyperlink"/>
            <w:rFonts w:ascii="Cambria" w:hAnsi="Cambria"/>
            <w:sz w:val="22"/>
            <w:szCs w:val="22"/>
          </w:rPr>
          <w:t>wenty-First century?"</w:t>
        </w:r>
      </w:hyperlink>
      <w:r>
        <w:rPr>
          <w:rFonts w:ascii="Cambria" w:hAnsi="Cambria"/>
          <w:color w:val="E36C0A" w:themeColor="accent6" w:themeShade="BF"/>
          <w:sz w:val="22"/>
          <w:szCs w:val="22"/>
        </w:rPr>
        <w:t xml:space="preserve">; </w:t>
      </w:r>
      <w:r w:rsidRPr="004172F9">
        <w:rPr>
          <w:rFonts w:ascii="Cambria" w:hAnsi="Cambria"/>
          <w:color w:val="000000" w:themeColor="text1"/>
          <w:sz w:val="22"/>
          <w:szCs w:val="22"/>
        </w:rPr>
        <w:t xml:space="preserve">Bhakti </w:t>
      </w:r>
      <w:proofErr w:type="spellStart"/>
      <w:r w:rsidRPr="004172F9">
        <w:rPr>
          <w:rFonts w:ascii="Cambria" w:hAnsi="Cambria"/>
          <w:color w:val="000000" w:themeColor="text1"/>
          <w:sz w:val="22"/>
          <w:szCs w:val="22"/>
        </w:rPr>
        <w:t>Shringarpure</w:t>
      </w:r>
      <w:proofErr w:type="spellEnd"/>
      <w:r>
        <w:rPr>
          <w:rFonts w:ascii="Cambria" w:hAnsi="Cambria"/>
          <w:color w:val="7030A0"/>
          <w:sz w:val="22"/>
          <w:szCs w:val="22"/>
        </w:rPr>
        <w:t xml:space="preserve">, </w:t>
      </w:r>
      <w:r>
        <w:rPr>
          <w:rFonts w:ascii="Cambria" w:hAnsi="Cambria"/>
          <w:color w:val="000000" w:themeColor="text1"/>
          <w:sz w:val="22"/>
          <w:szCs w:val="22"/>
        </w:rPr>
        <w:t xml:space="preserve"> </w:t>
      </w:r>
      <w:hyperlink r:id="rId32" w:history="1">
        <w:r>
          <w:rPr>
            <w:rStyle w:val="Hyperlink"/>
            <w:rFonts w:ascii="Cambria" w:hAnsi="Cambria"/>
            <w:sz w:val="22"/>
            <w:szCs w:val="22"/>
          </w:rPr>
          <w:t>"Notes on Fake Decolonization"</w:t>
        </w:r>
      </w:hyperlink>
      <w:r>
        <w:rPr>
          <w:rFonts w:ascii="Cambria" w:hAnsi="Cambria"/>
          <w:color w:val="000000" w:themeColor="text1"/>
          <w:sz w:val="22"/>
          <w:szCs w:val="22"/>
        </w:rPr>
        <w:t xml:space="preserve"> </w:t>
      </w:r>
    </w:p>
    <w:p w14:paraId="1753C4A5" w14:textId="77777777" w:rsidR="0071268B" w:rsidRPr="0071268B" w:rsidRDefault="0071268B" w:rsidP="0071268B">
      <w:pPr>
        <w:rPr>
          <w:b/>
          <w:color w:val="7030A0"/>
        </w:rPr>
      </w:pPr>
      <w:r w:rsidRPr="0071268B">
        <w:rPr>
          <w:b/>
          <w:color w:val="7030A0"/>
        </w:rPr>
        <w:t>Proposal Workshop</w:t>
      </w:r>
    </w:p>
    <w:p w14:paraId="03AB9FB3" w14:textId="77777777" w:rsidR="0071268B" w:rsidRDefault="0071268B" w:rsidP="0071268B"/>
    <w:p w14:paraId="6A1A3A84" w14:textId="77777777" w:rsidR="0071268B" w:rsidRPr="00A75281" w:rsidRDefault="0071268B" w:rsidP="0071268B">
      <w:pPr>
        <w:rPr>
          <w:b/>
          <w:color w:val="7030A0"/>
        </w:rPr>
      </w:pPr>
      <w:r>
        <w:rPr>
          <w:b/>
          <w:color w:val="7030A0"/>
        </w:rPr>
        <w:t>Due: 17 November – Submit your Legacies Project Proposal on Canvas for David to assess.</w:t>
      </w:r>
    </w:p>
    <w:p w14:paraId="0B43C567" w14:textId="77777777" w:rsidR="0071268B" w:rsidRDefault="0071268B" w:rsidP="0071268B"/>
    <w:p w14:paraId="41F8C607" w14:textId="77777777" w:rsidR="0071268B" w:rsidRPr="00E8158E" w:rsidRDefault="0071268B" w:rsidP="0071268B">
      <w:pPr>
        <w:pStyle w:val="ListParagraph"/>
        <w:numPr>
          <w:ilvl w:val="0"/>
          <w:numId w:val="24"/>
        </w:numPr>
      </w:pPr>
      <w:r>
        <w:t>22 Nov.</w:t>
      </w:r>
      <w:r w:rsidRPr="00E8158E">
        <w:rPr>
          <w:rFonts w:ascii="Cambria" w:hAnsi="Cambria"/>
          <w:b/>
          <w:color w:val="000000" w:themeColor="text1"/>
          <w:sz w:val="22"/>
          <w:szCs w:val="22"/>
        </w:rPr>
        <w:t xml:space="preserve"> </w:t>
      </w:r>
      <w:r w:rsidRPr="00271744">
        <w:rPr>
          <w:rFonts w:ascii="Cambria" w:hAnsi="Cambria"/>
          <w:b/>
          <w:color w:val="000000" w:themeColor="text1"/>
          <w:sz w:val="22"/>
          <w:szCs w:val="22"/>
        </w:rPr>
        <w:t xml:space="preserve">Decolonization as Cultural Resurgence  </w:t>
      </w:r>
    </w:p>
    <w:p w14:paraId="7FD1CA90" w14:textId="56BCD82C" w:rsidR="0071268B" w:rsidRPr="00E81E0B" w:rsidRDefault="0071268B" w:rsidP="0071268B">
      <w:pPr>
        <w:pStyle w:val="ListParagraph"/>
        <w:rPr>
          <w:rFonts w:ascii="Cambria" w:hAnsi="Cambria"/>
          <w:color w:val="000000" w:themeColor="text1"/>
          <w:sz w:val="22"/>
          <w:szCs w:val="22"/>
        </w:rPr>
      </w:pPr>
      <w:r w:rsidRPr="00E81E0B">
        <w:rPr>
          <w:rFonts w:ascii="Cambria" w:hAnsi="Cambria"/>
          <w:i/>
          <w:color w:val="000000" w:themeColor="text1"/>
          <w:sz w:val="22"/>
          <w:szCs w:val="22"/>
        </w:rPr>
        <w:t>Class</w:t>
      </w:r>
      <w:r>
        <w:rPr>
          <w:rFonts w:ascii="Cambria" w:hAnsi="Cambria"/>
          <w:i/>
          <w:color w:val="000000" w:themeColor="text1"/>
          <w:sz w:val="22"/>
          <w:szCs w:val="22"/>
        </w:rPr>
        <w:t xml:space="preserve"> Meeting: </w:t>
      </w:r>
      <w:r w:rsidRPr="00E81E0B">
        <w:rPr>
          <w:rFonts w:ascii="Cambria" w:hAnsi="Cambria"/>
          <w:color w:val="000000" w:themeColor="text1"/>
          <w:sz w:val="22"/>
          <w:szCs w:val="22"/>
        </w:rPr>
        <w:t xml:space="preserve">Discussion of Coble’s story </w:t>
      </w:r>
      <w:r>
        <w:rPr>
          <w:rFonts w:ascii="Cambria" w:hAnsi="Cambria"/>
          <w:i/>
          <w:color w:val="000000" w:themeColor="text1"/>
          <w:sz w:val="22"/>
          <w:szCs w:val="22"/>
        </w:rPr>
        <w:t>(</w:t>
      </w:r>
      <w:r w:rsidRPr="00E81E0B">
        <w:rPr>
          <w:rFonts w:ascii="Cambria" w:hAnsi="Cambria"/>
          <w:color w:val="000000" w:themeColor="text1"/>
          <w:sz w:val="22"/>
          <w:szCs w:val="22"/>
        </w:rPr>
        <w:t xml:space="preserve">See </w:t>
      </w:r>
      <w:r>
        <w:rPr>
          <w:rFonts w:ascii="Cambria" w:hAnsi="Cambria"/>
          <w:color w:val="000000" w:themeColor="text1"/>
          <w:sz w:val="22"/>
          <w:szCs w:val="22"/>
        </w:rPr>
        <w:t>Week 11 Module for discussion questions)</w:t>
      </w:r>
    </w:p>
    <w:p w14:paraId="2E54F637" w14:textId="77777777" w:rsidR="0071268B" w:rsidRPr="00E81E0B" w:rsidRDefault="0071268B" w:rsidP="0071268B">
      <w:pPr>
        <w:pStyle w:val="ListParagraph"/>
        <w:rPr>
          <w:rFonts w:ascii="Cambria" w:hAnsi="Cambria"/>
          <w:color w:val="000000" w:themeColor="text1"/>
          <w:sz w:val="22"/>
          <w:szCs w:val="22"/>
        </w:rPr>
      </w:pPr>
      <w:r w:rsidRPr="00E81E0B">
        <w:rPr>
          <w:rFonts w:ascii="Cambria" w:hAnsi="Cambria"/>
          <w:i/>
          <w:color w:val="000000" w:themeColor="text1"/>
          <w:sz w:val="22"/>
          <w:szCs w:val="22"/>
        </w:rPr>
        <w:t xml:space="preserve">Viewing: </w:t>
      </w:r>
      <w:r>
        <w:rPr>
          <w:rFonts w:ascii="Cambria" w:hAnsi="Cambria"/>
          <w:color w:val="000000" w:themeColor="text1"/>
          <w:sz w:val="22"/>
          <w:szCs w:val="22"/>
        </w:rPr>
        <w:t>lecture</w:t>
      </w:r>
      <w:r w:rsidRPr="00E81E0B">
        <w:rPr>
          <w:rFonts w:ascii="Cambria" w:hAnsi="Cambria"/>
          <w:color w:val="000000" w:themeColor="text1"/>
          <w:sz w:val="22"/>
          <w:szCs w:val="22"/>
        </w:rPr>
        <w:t xml:space="preserve"> videos</w:t>
      </w:r>
    </w:p>
    <w:p w14:paraId="0C767838" w14:textId="77777777" w:rsidR="0071268B" w:rsidRPr="00D32775" w:rsidRDefault="0071268B" w:rsidP="0071268B">
      <w:pPr>
        <w:pStyle w:val="ListParagraph"/>
        <w:rPr>
          <w:rFonts w:ascii="Cambria" w:hAnsi="Cambria"/>
          <w:color w:val="000000" w:themeColor="text1"/>
          <w:sz w:val="22"/>
          <w:szCs w:val="22"/>
        </w:rPr>
      </w:pPr>
      <w:r w:rsidRPr="00E81E0B">
        <w:rPr>
          <w:rFonts w:ascii="Cambria" w:hAnsi="Cambria"/>
          <w:i/>
          <w:color w:val="000000" w:themeColor="text1"/>
          <w:sz w:val="22"/>
          <w:szCs w:val="22"/>
        </w:rPr>
        <w:t xml:space="preserve">Reading: </w:t>
      </w:r>
      <w:r w:rsidRPr="00E81E0B">
        <w:rPr>
          <w:rFonts w:ascii="Cambria" w:hAnsi="Cambria"/>
          <w:color w:val="000000" w:themeColor="text1"/>
          <w:sz w:val="22"/>
          <w:szCs w:val="22"/>
        </w:rPr>
        <w:t>“Coble, “Dancing Between Two Fires”</w:t>
      </w:r>
      <w:r>
        <w:rPr>
          <w:rFonts w:ascii="Cambria" w:hAnsi="Cambria"/>
          <w:color w:val="000000" w:themeColor="text1"/>
          <w:sz w:val="22"/>
          <w:szCs w:val="22"/>
        </w:rPr>
        <w:t xml:space="preserve"> (Canvas)</w:t>
      </w:r>
      <w:r w:rsidRPr="00E81E0B">
        <w:rPr>
          <w:rFonts w:ascii="Cambria" w:hAnsi="Cambria"/>
          <w:color w:val="000000" w:themeColor="text1"/>
          <w:sz w:val="22"/>
          <w:szCs w:val="22"/>
        </w:rPr>
        <w:t xml:space="preserve">; </w:t>
      </w:r>
      <w:proofErr w:type="spellStart"/>
      <w:r>
        <w:rPr>
          <w:rFonts w:ascii="Cambria" w:hAnsi="Cambria"/>
          <w:color w:val="000000" w:themeColor="text1"/>
          <w:sz w:val="22"/>
          <w:szCs w:val="22"/>
        </w:rPr>
        <w:t>Sthankiya</w:t>
      </w:r>
      <w:proofErr w:type="spellEnd"/>
      <w:r>
        <w:rPr>
          <w:rFonts w:ascii="Cambria" w:hAnsi="Cambria"/>
          <w:color w:val="000000" w:themeColor="text1"/>
          <w:sz w:val="22"/>
          <w:szCs w:val="22"/>
        </w:rPr>
        <w:t xml:space="preserve">, </w:t>
      </w:r>
      <w:hyperlink r:id="rId33" w:history="1">
        <w:r>
          <w:rPr>
            <w:rStyle w:val="Hyperlink"/>
            <w:rFonts w:ascii="Cambria" w:hAnsi="Cambria"/>
            <w:sz w:val="22"/>
            <w:szCs w:val="22"/>
          </w:rPr>
          <w:t xml:space="preserve">"The History of </w:t>
        </w:r>
        <w:proofErr w:type="spellStart"/>
        <w:r>
          <w:rPr>
            <w:rStyle w:val="Hyperlink"/>
            <w:rFonts w:ascii="Cambria" w:hAnsi="Cambria"/>
            <w:sz w:val="22"/>
            <w:szCs w:val="22"/>
          </w:rPr>
          <w:t>Pandosy</w:t>
        </w:r>
        <w:proofErr w:type="spellEnd"/>
        <w:r>
          <w:rPr>
            <w:rStyle w:val="Hyperlink"/>
            <w:rFonts w:ascii="Cambria" w:hAnsi="Cambria"/>
            <w:sz w:val="22"/>
            <w:szCs w:val="22"/>
          </w:rPr>
          <w:t xml:space="preserve"> and the Mission"</w:t>
        </w:r>
      </w:hyperlink>
      <w:r>
        <w:rPr>
          <w:rFonts w:ascii="Cambria" w:hAnsi="Cambria"/>
          <w:color w:val="000000" w:themeColor="text1"/>
          <w:sz w:val="22"/>
          <w:szCs w:val="22"/>
        </w:rPr>
        <w:t xml:space="preserve">; </w:t>
      </w:r>
      <w:r w:rsidRPr="00E81E0B">
        <w:rPr>
          <w:rFonts w:ascii="Cambria" w:hAnsi="Cambria"/>
          <w:color w:val="000000" w:themeColor="text1"/>
          <w:sz w:val="22"/>
          <w:szCs w:val="22"/>
        </w:rPr>
        <w:t>Simpson, “</w:t>
      </w:r>
      <w:proofErr w:type="spellStart"/>
      <w:r w:rsidRPr="00E81E0B">
        <w:rPr>
          <w:rFonts w:ascii="Cambria" w:hAnsi="Cambria"/>
          <w:color w:val="000000" w:themeColor="text1"/>
          <w:sz w:val="22"/>
          <w:szCs w:val="22"/>
        </w:rPr>
        <w:t>Nichnaabeg</w:t>
      </w:r>
      <w:proofErr w:type="spellEnd"/>
      <w:r w:rsidRPr="00E81E0B">
        <w:rPr>
          <w:rFonts w:ascii="Cambria" w:hAnsi="Cambria"/>
          <w:color w:val="000000" w:themeColor="text1"/>
          <w:sz w:val="22"/>
          <w:szCs w:val="22"/>
        </w:rPr>
        <w:t>’ Resurgence” (</w:t>
      </w:r>
      <w:r>
        <w:rPr>
          <w:rFonts w:ascii="Cambria" w:hAnsi="Cambria"/>
          <w:color w:val="000000" w:themeColor="text1"/>
          <w:sz w:val="22"/>
          <w:szCs w:val="22"/>
        </w:rPr>
        <w:t>LOCR</w:t>
      </w:r>
      <w:r w:rsidRPr="00E81E0B">
        <w:rPr>
          <w:rFonts w:ascii="Cambria" w:hAnsi="Cambria"/>
          <w:color w:val="000000" w:themeColor="text1"/>
          <w:sz w:val="22"/>
          <w:szCs w:val="22"/>
        </w:rPr>
        <w:t>); Armstrong, “An Okanagan Worldview of Society” (</w:t>
      </w:r>
      <w:r>
        <w:rPr>
          <w:rFonts w:ascii="Cambria" w:hAnsi="Cambria"/>
          <w:color w:val="000000" w:themeColor="text1"/>
          <w:sz w:val="22"/>
          <w:szCs w:val="22"/>
        </w:rPr>
        <w:t>LOCR</w:t>
      </w:r>
      <w:r w:rsidRPr="00E81E0B">
        <w:rPr>
          <w:rFonts w:ascii="Cambria" w:hAnsi="Cambria"/>
          <w:color w:val="000000" w:themeColor="text1"/>
          <w:sz w:val="22"/>
          <w:szCs w:val="22"/>
        </w:rPr>
        <w:t>)</w:t>
      </w:r>
    </w:p>
    <w:p w14:paraId="37EEC6D3" w14:textId="77777777" w:rsidR="0071268B" w:rsidRDefault="0071268B" w:rsidP="0071268B">
      <w:pPr>
        <w:ind w:left="720"/>
        <w:rPr>
          <w:rFonts w:ascii="Cambria" w:hAnsi="Cambria"/>
          <w:color w:val="000000" w:themeColor="text1"/>
          <w:sz w:val="22"/>
          <w:szCs w:val="22"/>
        </w:rPr>
      </w:pPr>
      <w:r>
        <w:rPr>
          <w:rFonts w:ascii="Cambria" w:hAnsi="Cambria"/>
          <w:i/>
          <w:color w:val="000000" w:themeColor="text1"/>
          <w:sz w:val="22"/>
          <w:szCs w:val="22"/>
        </w:rPr>
        <w:t xml:space="preserve">Concepts: </w:t>
      </w:r>
      <w:r>
        <w:rPr>
          <w:rFonts w:ascii="Cambria" w:hAnsi="Cambria"/>
          <w:color w:val="000000" w:themeColor="text1"/>
          <w:sz w:val="22"/>
          <w:szCs w:val="22"/>
        </w:rPr>
        <w:t>resurgence, resilience</w:t>
      </w:r>
    </w:p>
    <w:p w14:paraId="5E4E5542" w14:textId="77777777" w:rsidR="0071268B" w:rsidRDefault="0071268B" w:rsidP="0071268B">
      <w:pPr>
        <w:ind w:left="720"/>
        <w:rPr>
          <w:rFonts w:ascii="Cambria" w:hAnsi="Cambria"/>
          <w:color w:val="000000" w:themeColor="text1"/>
          <w:sz w:val="22"/>
          <w:szCs w:val="22"/>
          <w:lang w:val="en"/>
        </w:rPr>
      </w:pPr>
      <w:r>
        <w:rPr>
          <w:rFonts w:ascii="Cambria" w:hAnsi="Cambria"/>
          <w:i/>
          <w:color w:val="000000" w:themeColor="text1"/>
          <w:sz w:val="22"/>
          <w:szCs w:val="22"/>
        </w:rPr>
        <w:t>Supplementary:</w:t>
      </w:r>
      <w:r>
        <w:rPr>
          <w:rFonts w:ascii="Cambria" w:hAnsi="Cambria"/>
          <w:color w:val="E36C0A" w:themeColor="accent6" w:themeShade="BF"/>
          <w:sz w:val="22"/>
          <w:szCs w:val="22"/>
        </w:rPr>
        <w:t xml:space="preserve"> </w:t>
      </w:r>
      <w:r w:rsidRPr="00E81E0B">
        <w:rPr>
          <w:rFonts w:ascii="Cambria" w:hAnsi="Cambria"/>
          <w:color w:val="000000" w:themeColor="text1"/>
          <w:sz w:val="22"/>
          <w:szCs w:val="22"/>
          <w:lang w:val="en"/>
        </w:rPr>
        <w:t>Davis, “Closures and Continuities</w:t>
      </w:r>
      <w:r>
        <w:rPr>
          <w:rFonts w:ascii="Cambria" w:hAnsi="Cambria"/>
          <w:color w:val="000000" w:themeColor="text1"/>
          <w:sz w:val="22"/>
          <w:szCs w:val="22"/>
          <w:lang w:val="en"/>
        </w:rPr>
        <w:t>” (LOCR)</w:t>
      </w:r>
    </w:p>
    <w:p w14:paraId="2C915713" w14:textId="77777777" w:rsidR="0071268B" w:rsidRDefault="0071268B" w:rsidP="0071268B"/>
    <w:p w14:paraId="5EC63B02" w14:textId="77777777" w:rsidR="0071268B" w:rsidRPr="00271744" w:rsidRDefault="0071268B" w:rsidP="0071268B">
      <w:pPr>
        <w:pStyle w:val="ListParagraph"/>
        <w:numPr>
          <w:ilvl w:val="0"/>
          <w:numId w:val="24"/>
        </w:numPr>
        <w:rPr>
          <w:rFonts w:ascii="Cambria" w:hAnsi="Cambria"/>
          <w:b/>
          <w:color w:val="000000" w:themeColor="text1"/>
          <w:sz w:val="22"/>
          <w:szCs w:val="22"/>
        </w:rPr>
      </w:pPr>
      <w:r>
        <w:t>29 Nov.</w:t>
      </w:r>
      <w:r w:rsidRPr="0071268B">
        <w:rPr>
          <w:rFonts w:ascii="Cambria" w:hAnsi="Cambria"/>
          <w:b/>
          <w:color w:val="000000" w:themeColor="text1"/>
          <w:sz w:val="22"/>
          <w:szCs w:val="22"/>
        </w:rPr>
        <w:t xml:space="preserve"> </w:t>
      </w:r>
      <w:r w:rsidRPr="00271744">
        <w:rPr>
          <w:rFonts w:ascii="Cambria" w:hAnsi="Cambria"/>
          <w:b/>
          <w:color w:val="000000" w:themeColor="text1"/>
          <w:sz w:val="22"/>
          <w:szCs w:val="22"/>
        </w:rPr>
        <w:t xml:space="preserve">From Acknowledgment to New Relations </w:t>
      </w:r>
    </w:p>
    <w:p w14:paraId="75D2A406" w14:textId="7A7052CA" w:rsidR="0071268B" w:rsidRPr="00FF07DA" w:rsidRDefault="0071268B" w:rsidP="0071268B">
      <w:pPr>
        <w:ind w:left="720"/>
        <w:rPr>
          <w:rFonts w:ascii="Cambria" w:hAnsi="Cambria"/>
          <w:color w:val="000000" w:themeColor="text1"/>
          <w:sz w:val="22"/>
          <w:szCs w:val="22"/>
        </w:rPr>
      </w:pPr>
      <w:r w:rsidRPr="00E81E0B">
        <w:rPr>
          <w:rFonts w:ascii="Cambria" w:hAnsi="Cambria"/>
          <w:i/>
          <w:color w:val="000000" w:themeColor="text1"/>
          <w:sz w:val="22"/>
          <w:szCs w:val="22"/>
        </w:rPr>
        <w:t>Class</w:t>
      </w:r>
      <w:r>
        <w:rPr>
          <w:rFonts w:ascii="Cambria" w:hAnsi="Cambria"/>
          <w:i/>
          <w:color w:val="000000" w:themeColor="text1"/>
          <w:sz w:val="22"/>
          <w:szCs w:val="22"/>
        </w:rPr>
        <w:t xml:space="preserve"> meeting: </w:t>
      </w:r>
      <w:r>
        <w:rPr>
          <w:rFonts w:ascii="Cambria" w:hAnsi="Cambria"/>
          <w:color w:val="000000" w:themeColor="text1"/>
          <w:sz w:val="22"/>
          <w:szCs w:val="22"/>
        </w:rPr>
        <w:t xml:space="preserve">Discussion of land acknowledgements and </w:t>
      </w:r>
      <w:proofErr w:type="spellStart"/>
      <w:r>
        <w:rPr>
          <w:rFonts w:ascii="Cambria" w:hAnsi="Cambria"/>
          <w:color w:val="000000" w:themeColor="text1"/>
          <w:sz w:val="22"/>
          <w:szCs w:val="22"/>
        </w:rPr>
        <w:t>LandBack</w:t>
      </w:r>
      <w:proofErr w:type="spellEnd"/>
      <w:r>
        <w:rPr>
          <w:rFonts w:ascii="Cambria" w:hAnsi="Cambria"/>
          <w:color w:val="000000" w:themeColor="text1"/>
          <w:sz w:val="22"/>
          <w:szCs w:val="22"/>
        </w:rPr>
        <w:t xml:space="preserve"> </w:t>
      </w:r>
      <w:r>
        <w:rPr>
          <w:rFonts w:ascii="Cambria" w:hAnsi="Cambria"/>
          <w:i/>
          <w:color w:val="000000" w:themeColor="text1"/>
          <w:sz w:val="22"/>
          <w:szCs w:val="22"/>
        </w:rPr>
        <w:t>(</w:t>
      </w:r>
      <w:r w:rsidRPr="00E81E0B">
        <w:rPr>
          <w:rFonts w:ascii="Cambria" w:hAnsi="Cambria"/>
          <w:color w:val="000000" w:themeColor="text1"/>
          <w:sz w:val="22"/>
          <w:szCs w:val="22"/>
        </w:rPr>
        <w:t xml:space="preserve">See </w:t>
      </w:r>
      <w:r>
        <w:rPr>
          <w:rFonts w:ascii="Cambria" w:hAnsi="Cambria"/>
          <w:color w:val="000000" w:themeColor="text1"/>
          <w:sz w:val="22"/>
          <w:szCs w:val="22"/>
        </w:rPr>
        <w:t>Week 12 Module for discussion questions)</w:t>
      </w:r>
    </w:p>
    <w:p w14:paraId="2CEB7464" w14:textId="77777777" w:rsidR="0071268B" w:rsidRPr="00E81E0B" w:rsidRDefault="0071268B" w:rsidP="0071268B">
      <w:pPr>
        <w:ind w:left="720"/>
        <w:rPr>
          <w:rFonts w:ascii="Cambria" w:hAnsi="Cambria"/>
          <w:color w:val="000000" w:themeColor="text1"/>
          <w:sz w:val="22"/>
          <w:szCs w:val="22"/>
        </w:rPr>
      </w:pPr>
      <w:r w:rsidRPr="00E81E0B">
        <w:rPr>
          <w:rFonts w:ascii="Cambria" w:hAnsi="Cambria"/>
          <w:i/>
          <w:color w:val="000000" w:themeColor="text1"/>
          <w:sz w:val="22"/>
          <w:szCs w:val="22"/>
        </w:rPr>
        <w:t xml:space="preserve">Viewing: </w:t>
      </w:r>
      <w:r>
        <w:rPr>
          <w:rFonts w:ascii="Cambria" w:hAnsi="Cambria"/>
          <w:color w:val="000000" w:themeColor="text1"/>
          <w:sz w:val="22"/>
          <w:szCs w:val="22"/>
        </w:rPr>
        <w:t>lecture videos</w:t>
      </w:r>
    </w:p>
    <w:p w14:paraId="5FDCDDB1" w14:textId="77777777" w:rsidR="0071268B" w:rsidRPr="00D32775" w:rsidRDefault="0071268B" w:rsidP="0071268B">
      <w:pPr>
        <w:ind w:left="720"/>
        <w:rPr>
          <w:rFonts w:ascii="Cambria" w:hAnsi="Cambria"/>
          <w:color w:val="000000" w:themeColor="text1"/>
          <w:sz w:val="22"/>
          <w:szCs w:val="22"/>
          <w:lang w:val="en"/>
        </w:rPr>
      </w:pPr>
      <w:r w:rsidRPr="00E81E0B">
        <w:rPr>
          <w:rFonts w:ascii="Cambria" w:hAnsi="Cambria"/>
          <w:i/>
          <w:color w:val="000000" w:themeColor="text1"/>
          <w:sz w:val="22"/>
          <w:szCs w:val="22"/>
        </w:rPr>
        <w:lastRenderedPageBreak/>
        <w:t>Reading:</w:t>
      </w:r>
      <w:r>
        <w:rPr>
          <w:rFonts w:ascii="Cambria" w:hAnsi="Cambria"/>
          <w:i/>
          <w:color w:val="000000" w:themeColor="text1"/>
          <w:sz w:val="22"/>
          <w:szCs w:val="22"/>
        </w:rPr>
        <w:t xml:space="preserve"> </w:t>
      </w:r>
      <w:r>
        <w:rPr>
          <w:rFonts w:ascii="Cambria" w:hAnsi="Cambria"/>
          <w:color w:val="000000" w:themeColor="text1"/>
          <w:sz w:val="22"/>
          <w:szCs w:val="22"/>
          <w:lang w:val="en"/>
        </w:rPr>
        <w:t xml:space="preserve">; </w:t>
      </w:r>
      <w:proofErr w:type="spellStart"/>
      <w:r w:rsidRPr="00E81E0B">
        <w:rPr>
          <w:rFonts w:ascii="Cambria" w:hAnsi="Cambria"/>
          <w:color w:val="000000" w:themeColor="text1"/>
          <w:sz w:val="22"/>
          <w:szCs w:val="22"/>
        </w:rPr>
        <w:t>âpihtawikosisân</w:t>
      </w:r>
      <w:proofErr w:type="spellEnd"/>
      <w:r w:rsidRPr="00E81E0B">
        <w:rPr>
          <w:rFonts w:ascii="Cambria" w:hAnsi="Cambria"/>
          <w:color w:val="000000" w:themeColor="text1"/>
          <w:sz w:val="22"/>
          <w:szCs w:val="22"/>
        </w:rPr>
        <w:t xml:space="preserve"> (Chelsea Vowel) </w:t>
      </w:r>
      <w:hyperlink r:id="rId34" w:history="1">
        <w:r w:rsidRPr="00E81E0B">
          <w:rPr>
            <w:rStyle w:val="Hyperlink"/>
            <w:rFonts w:ascii="Cambria" w:hAnsi="Cambria"/>
            <w:color w:val="000000" w:themeColor="text1"/>
            <w:sz w:val="22"/>
            <w:szCs w:val="22"/>
          </w:rPr>
          <w:t>"Beyond Territorial Acknowledgments"</w:t>
        </w:r>
      </w:hyperlink>
      <w:r w:rsidRPr="00E81E0B">
        <w:rPr>
          <w:rFonts w:ascii="Cambria" w:hAnsi="Cambria"/>
          <w:color w:val="000000" w:themeColor="text1"/>
          <w:sz w:val="22"/>
          <w:szCs w:val="22"/>
        </w:rPr>
        <w:t>; Tuck and Yang, [Settler moves to innocence] from “Decolonization is Not a Metaphor” (9-28)</w:t>
      </w:r>
      <w:r>
        <w:rPr>
          <w:rFonts w:ascii="Cambria" w:hAnsi="Cambria"/>
          <w:color w:val="000000" w:themeColor="text1"/>
          <w:sz w:val="22"/>
          <w:szCs w:val="22"/>
        </w:rPr>
        <w:t xml:space="preserve"> (LOCR)</w:t>
      </w:r>
    </w:p>
    <w:p w14:paraId="3731C670" w14:textId="77777777" w:rsidR="0071268B" w:rsidRPr="00E81E0B" w:rsidRDefault="0071268B" w:rsidP="0071268B">
      <w:pPr>
        <w:ind w:left="720"/>
        <w:rPr>
          <w:rFonts w:ascii="Cambria" w:hAnsi="Cambria"/>
          <w:color w:val="000000" w:themeColor="text1"/>
          <w:sz w:val="22"/>
          <w:szCs w:val="22"/>
        </w:rPr>
      </w:pPr>
      <w:r w:rsidRPr="00E81E0B">
        <w:rPr>
          <w:rFonts w:ascii="Cambria" w:hAnsi="Cambria"/>
          <w:i/>
          <w:color w:val="000000" w:themeColor="text1"/>
          <w:sz w:val="22"/>
          <w:szCs w:val="22"/>
        </w:rPr>
        <w:t xml:space="preserve">Supplementary Reading: </w:t>
      </w:r>
      <w:r w:rsidRPr="00E81E0B">
        <w:rPr>
          <w:rFonts w:ascii="Cambria" w:hAnsi="Cambria"/>
          <w:color w:val="000000" w:themeColor="text1"/>
          <w:sz w:val="22"/>
          <w:szCs w:val="22"/>
        </w:rPr>
        <w:t xml:space="preserve"> </w:t>
      </w:r>
      <w:proofErr w:type="spellStart"/>
      <w:r>
        <w:rPr>
          <w:rFonts w:ascii="Cambria" w:hAnsi="Cambria"/>
          <w:color w:val="000000" w:themeColor="text1"/>
          <w:sz w:val="22"/>
          <w:szCs w:val="22"/>
          <w:lang w:val="en"/>
        </w:rPr>
        <w:t>Walia</w:t>
      </w:r>
      <w:proofErr w:type="spellEnd"/>
      <w:r>
        <w:rPr>
          <w:rFonts w:ascii="Cambria" w:hAnsi="Cambria"/>
          <w:color w:val="000000" w:themeColor="text1"/>
          <w:sz w:val="22"/>
          <w:szCs w:val="22"/>
          <w:lang w:val="en"/>
        </w:rPr>
        <w:t xml:space="preserve">, </w:t>
      </w:r>
      <w:hyperlink r:id="rId35" w:history="1">
        <w:r>
          <w:rPr>
            <w:rStyle w:val="Hyperlink"/>
            <w:rFonts w:ascii="Cambria" w:hAnsi="Cambria"/>
            <w:sz w:val="22"/>
            <w:szCs w:val="22"/>
            <w:lang w:val="en"/>
          </w:rPr>
          <w:t>"Decolonizing Together"</w:t>
        </w:r>
      </w:hyperlink>
      <w:r>
        <w:rPr>
          <w:rStyle w:val="Hyperlink"/>
          <w:rFonts w:ascii="Cambria" w:hAnsi="Cambria"/>
          <w:sz w:val="22"/>
          <w:szCs w:val="22"/>
          <w:lang w:val="en"/>
        </w:rPr>
        <w:t xml:space="preserve">; </w:t>
      </w:r>
      <w:r w:rsidRPr="00E81E0B">
        <w:rPr>
          <w:rFonts w:ascii="Cambria" w:hAnsi="Cambria"/>
          <w:color w:val="000000" w:themeColor="text1"/>
          <w:sz w:val="22"/>
          <w:szCs w:val="22"/>
        </w:rPr>
        <w:t>Biko, “Black Souls in White Skins” (</w:t>
      </w:r>
      <w:r>
        <w:rPr>
          <w:rFonts w:ascii="Cambria" w:hAnsi="Cambria"/>
          <w:color w:val="000000" w:themeColor="text1"/>
          <w:sz w:val="22"/>
          <w:szCs w:val="22"/>
        </w:rPr>
        <w:t>Canvas</w:t>
      </w:r>
      <w:r w:rsidRPr="00E81E0B">
        <w:rPr>
          <w:rFonts w:ascii="Cambria" w:hAnsi="Cambria"/>
          <w:color w:val="000000" w:themeColor="text1"/>
          <w:sz w:val="22"/>
          <w:szCs w:val="22"/>
        </w:rPr>
        <w:t>);</w:t>
      </w:r>
      <w:r>
        <w:rPr>
          <w:rFonts w:ascii="Cambria" w:hAnsi="Cambria"/>
          <w:color w:val="000000" w:themeColor="text1"/>
          <w:sz w:val="22"/>
          <w:szCs w:val="22"/>
        </w:rPr>
        <w:t xml:space="preserve"> </w:t>
      </w:r>
      <w:r w:rsidRPr="00E81E0B">
        <w:rPr>
          <w:rFonts w:ascii="Cambria" w:hAnsi="Cambria"/>
          <w:color w:val="000000" w:themeColor="text1"/>
          <w:sz w:val="22"/>
          <w:szCs w:val="22"/>
        </w:rPr>
        <w:t xml:space="preserve">Phung, “Are People of </w:t>
      </w:r>
      <w:proofErr w:type="spellStart"/>
      <w:r w:rsidRPr="00E81E0B">
        <w:rPr>
          <w:rFonts w:ascii="Cambria" w:hAnsi="Cambria"/>
          <w:color w:val="000000" w:themeColor="text1"/>
          <w:sz w:val="22"/>
          <w:szCs w:val="22"/>
        </w:rPr>
        <w:t>Colour</w:t>
      </w:r>
      <w:proofErr w:type="spellEnd"/>
      <w:r w:rsidRPr="00E81E0B">
        <w:rPr>
          <w:rFonts w:ascii="Cambria" w:hAnsi="Cambria"/>
          <w:color w:val="000000" w:themeColor="text1"/>
          <w:sz w:val="22"/>
          <w:szCs w:val="22"/>
        </w:rPr>
        <w:t xml:space="preserve"> Settlers Too?</w:t>
      </w:r>
      <w:r>
        <w:rPr>
          <w:rFonts w:ascii="Cambria" w:hAnsi="Cambria"/>
          <w:color w:val="000000" w:themeColor="text1"/>
          <w:sz w:val="22"/>
          <w:szCs w:val="22"/>
        </w:rPr>
        <w:t xml:space="preserve"> (LOCR)</w:t>
      </w:r>
      <w:r w:rsidRPr="00E81E0B">
        <w:rPr>
          <w:rFonts w:ascii="Cambria" w:hAnsi="Cambria"/>
          <w:color w:val="000000" w:themeColor="text1"/>
          <w:sz w:val="22"/>
          <w:szCs w:val="22"/>
        </w:rPr>
        <w:t xml:space="preserve">”;  Jafri, </w:t>
      </w:r>
      <w:hyperlink r:id="rId36" w:history="1">
        <w:r w:rsidRPr="00E81E0B">
          <w:rPr>
            <w:rStyle w:val="Hyperlink"/>
            <w:rFonts w:ascii="Cambria" w:hAnsi="Cambria"/>
            <w:color w:val="000000" w:themeColor="text1"/>
            <w:sz w:val="22"/>
            <w:szCs w:val="22"/>
          </w:rPr>
          <w:t xml:space="preserve">"Privilege vs. Complicity: People of </w:t>
        </w:r>
        <w:proofErr w:type="spellStart"/>
        <w:r w:rsidRPr="00E81E0B">
          <w:rPr>
            <w:rStyle w:val="Hyperlink"/>
            <w:rFonts w:ascii="Cambria" w:hAnsi="Cambria"/>
            <w:color w:val="000000" w:themeColor="text1"/>
            <w:sz w:val="22"/>
            <w:szCs w:val="22"/>
          </w:rPr>
          <w:t>Colour</w:t>
        </w:r>
        <w:proofErr w:type="spellEnd"/>
        <w:r w:rsidRPr="00E81E0B">
          <w:rPr>
            <w:rStyle w:val="Hyperlink"/>
            <w:rFonts w:ascii="Cambria" w:hAnsi="Cambria"/>
            <w:color w:val="000000" w:themeColor="text1"/>
            <w:sz w:val="22"/>
            <w:szCs w:val="22"/>
          </w:rPr>
          <w:t xml:space="preserve"> and Setter Colonialism"</w:t>
        </w:r>
      </w:hyperlink>
      <w:r>
        <w:rPr>
          <w:rStyle w:val="Hyperlink"/>
          <w:rFonts w:ascii="Cambria" w:hAnsi="Cambria"/>
          <w:color w:val="000000" w:themeColor="text1"/>
          <w:sz w:val="22"/>
          <w:szCs w:val="22"/>
        </w:rPr>
        <w:t xml:space="preserve">; </w:t>
      </w:r>
      <w:r w:rsidRPr="00E81E0B">
        <w:rPr>
          <w:rFonts w:ascii="Cambria" w:hAnsi="Cambria"/>
          <w:color w:val="000000" w:themeColor="text1"/>
          <w:sz w:val="22"/>
          <w:szCs w:val="22"/>
        </w:rPr>
        <w:t>Hargreaves and Jefferess “Always Beginning” (Canvas)</w:t>
      </w:r>
      <w:r>
        <w:rPr>
          <w:rFonts w:ascii="Cambria" w:hAnsi="Cambria"/>
          <w:color w:val="000000" w:themeColor="text1"/>
          <w:sz w:val="22"/>
          <w:szCs w:val="22"/>
        </w:rPr>
        <w:t xml:space="preserve">; </w:t>
      </w:r>
      <w:hyperlink r:id="rId37" w:history="1">
        <w:r>
          <w:rPr>
            <w:rStyle w:val="Hyperlink"/>
            <w:rFonts w:ascii="Cambria" w:hAnsi="Cambria"/>
            <w:sz w:val="22"/>
            <w:szCs w:val="22"/>
          </w:rPr>
          <w:t xml:space="preserve">"Land Back: A </w:t>
        </w:r>
        <w:proofErr w:type="spellStart"/>
        <w:r>
          <w:rPr>
            <w:rStyle w:val="Hyperlink"/>
            <w:rFonts w:ascii="Cambria" w:hAnsi="Cambria"/>
            <w:sz w:val="22"/>
            <w:szCs w:val="22"/>
          </w:rPr>
          <w:t>Yellowhead</w:t>
        </w:r>
        <w:proofErr w:type="spellEnd"/>
        <w:r>
          <w:rPr>
            <w:rStyle w:val="Hyperlink"/>
            <w:rFonts w:ascii="Cambria" w:hAnsi="Cambria"/>
            <w:sz w:val="22"/>
            <w:szCs w:val="22"/>
          </w:rPr>
          <w:t xml:space="preserve"> Institute Red Paper"</w:t>
        </w:r>
      </w:hyperlink>
      <w:r>
        <w:rPr>
          <w:rFonts w:ascii="Cambria" w:hAnsi="Cambria"/>
          <w:color w:val="000000" w:themeColor="text1"/>
          <w:sz w:val="22"/>
          <w:szCs w:val="22"/>
        </w:rPr>
        <w:t xml:space="preserve"> </w:t>
      </w:r>
    </w:p>
    <w:p w14:paraId="0B968930" w14:textId="77777777" w:rsidR="0071268B" w:rsidRDefault="0071268B" w:rsidP="0071268B">
      <w:pPr>
        <w:ind w:left="720"/>
        <w:rPr>
          <w:rFonts w:ascii="Cambria" w:hAnsi="Cambria"/>
          <w:b/>
          <w:i/>
          <w:color w:val="31849B" w:themeColor="accent5" w:themeShade="BF"/>
          <w:sz w:val="22"/>
          <w:szCs w:val="22"/>
        </w:rPr>
      </w:pPr>
    </w:p>
    <w:p w14:paraId="2919A964" w14:textId="77777777" w:rsidR="0071268B" w:rsidRPr="00A75281" w:rsidRDefault="0071268B" w:rsidP="0071268B">
      <w:pPr>
        <w:ind w:left="720"/>
        <w:rPr>
          <w:rFonts w:ascii="Cambria" w:hAnsi="Cambria"/>
          <w:b/>
          <w:color w:val="7030A0"/>
          <w:sz w:val="22"/>
          <w:szCs w:val="22"/>
        </w:rPr>
      </w:pPr>
      <w:r>
        <w:rPr>
          <w:rFonts w:ascii="Cambria" w:hAnsi="Cambria"/>
          <w:b/>
          <w:color w:val="7030A0"/>
          <w:sz w:val="22"/>
          <w:szCs w:val="22"/>
        </w:rPr>
        <w:t>Due: Dec 1 – Reflection Guide 4 - Decolonization</w:t>
      </w:r>
    </w:p>
    <w:p w14:paraId="58842895" w14:textId="77777777" w:rsidR="0071268B" w:rsidRPr="0071268B" w:rsidRDefault="0071268B" w:rsidP="0071268B">
      <w:pPr>
        <w:rPr>
          <w:sz w:val="22"/>
          <w:szCs w:val="22"/>
        </w:rPr>
      </w:pPr>
    </w:p>
    <w:p w14:paraId="6115D25D" w14:textId="42250206" w:rsidR="0071268B" w:rsidRPr="0071268B" w:rsidRDefault="0071268B" w:rsidP="0071268B">
      <w:pPr>
        <w:pStyle w:val="ListParagraph"/>
        <w:numPr>
          <w:ilvl w:val="0"/>
          <w:numId w:val="24"/>
        </w:numPr>
        <w:rPr>
          <w:b/>
          <w:sz w:val="22"/>
          <w:szCs w:val="22"/>
        </w:rPr>
      </w:pPr>
      <w:r w:rsidRPr="0071268B">
        <w:rPr>
          <w:sz w:val="22"/>
          <w:szCs w:val="22"/>
        </w:rPr>
        <w:t>6 Dec</w:t>
      </w:r>
      <w:r w:rsidRPr="0071268B">
        <w:rPr>
          <w:b/>
          <w:sz w:val="22"/>
          <w:szCs w:val="22"/>
        </w:rPr>
        <w:t xml:space="preserve"> – </w:t>
      </w:r>
      <w:r w:rsidRPr="0071268B">
        <w:rPr>
          <w:rFonts w:asciiTheme="majorHAnsi" w:hAnsiTheme="majorHAnsi"/>
          <w:b/>
          <w:sz w:val="22"/>
          <w:szCs w:val="22"/>
        </w:rPr>
        <w:t>Colonial Legacies Forum</w:t>
      </w:r>
    </w:p>
    <w:p w14:paraId="20CB76B9" w14:textId="67C36F3E" w:rsidR="0071268B" w:rsidRDefault="0071268B" w:rsidP="0071268B">
      <w:pPr>
        <w:pStyle w:val="ListParagraph"/>
        <w:rPr>
          <w:rFonts w:asciiTheme="majorHAnsi" w:hAnsiTheme="majorHAnsi"/>
          <w:sz w:val="22"/>
          <w:szCs w:val="22"/>
        </w:rPr>
      </w:pPr>
      <w:r w:rsidRPr="0071268B">
        <w:rPr>
          <w:rFonts w:asciiTheme="majorHAnsi" w:hAnsiTheme="majorHAnsi"/>
          <w:i/>
          <w:sz w:val="22"/>
          <w:szCs w:val="22"/>
        </w:rPr>
        <w:t>Class Meeting</w:t>
      </w:r>
      <w:r w:rsidRPr="0071268B">
        <w:rPr>
          <w:rFonts w:asciiTheme="majorHAnsi" w:hAnsiTheme="majorHAnsi"/>
          <w:sz w:val="22"/>
          <w:szCs w:val="22"/>
        </w:rPr>
        <w:t xml:space="preserve">: </w:t>
      </w:r>
      <w:r>
        <w:rPr>
          <w:rFonts w:asciiTheme="majorHAnsi" w:hAnsiTheme="majorHAnsi"/>
          <w:sz w:val="22"/>
          <w:szCs w:val="22"/>
        </w:rPr>
        <w:t>Small group discussions of Legacy projects; Informal group presentations identifying key learnings from their projects.</w:t>
      </w:r>
    </w:p>
    <w:p w14:paraId="4F8F97E1" w14:textId="3DC13E5E" w:rsidR="0071268B" w:rsidRPr="0071268B" w:rsidRDefault="0071268B" w:rsidP="0071268B">
      <w:pPr>
        <w:pStyle w:val="ListParagraph"/>
        <w:rPr>
          <w:rFonts w:asciiTheme="majorHAnsi" w:hAnsiTheme="majorHAnsi"/>
          <w:sz w:val="22"/>
          <w:szCs w:val="22"/>
        </w:rPr>
      </w:pPr>
      <w:r>
        <w:rPr>
          <w:rFonts w:asciiTheme="majorHAnsi" w:hAnsiTheme="majorHAnsi"/>
          <w:i/>
          <w:sz w:val="22"/>
          <w:szCs w:val="22"/>
        </w:rPr>
        <w:t xml:space="preserve">Reading: </w:t>
      </w:r>
      <w:r>
        <w:rPr>
          <w:rFonts w:asciiTheme="majorHAnsi" w:hAnsiTheme="majorHAnsi"/>
          <w:sz w:val="22"/>
          <w:szCs w:val="22"/>
        </w:rPr>
        <w:t>N/A</w:t>
      </w:r>
    </w:p>
    <w:p w14:paraId="2F26464B" w14:textId="77777777" w:rsidR="0071268B" w:rsidRPr="0071268B" w:rsidRDefault="0071268B" w:rsidP="0071268B">
      <w:pPr>
        <w:pStyle w:val="ListParagraph"/>
        <w:rPr>
          <w:sz w:val="22"/>
          <w:szCs w:val="22"/>
        </w:rPr>
      </w:pPr>
    </w:p>
    <w:p w14:paraId="481E5CE8" w14:textId="41372F6D" w:rsidR="0071268B" w:rsidRPr="0071268B" w:rsidRDefault="0071268B" w:rsidP="0071268B">
      <w:pPr>
        <w:pStyle w:val="ListParagraph"/>
        <w:rPr>
          <w:b/>
          <w:color w:val="7030A0"/>
          <w:sz w:val="22"/>
          <w:szCs w:val="22"/>
        </w:rPr>
      </w:pPr>
      <w:r w:rsidRPr="0071268B">
        <w:rPr>
          <w:b/>
          <w:color w:val="7030A0"/>
          <w:sz w:val="22"/>
          <w:szCs w:val="22"/>
        </w:rPr>
        <w:t>Due: 10 December – Colonial Legacies project – Submit on Canvas</w:t>
      </w:r>
    </w:p>
    <w:p w14:paraId="7D2342A8" w14:textId="4CC133F9" w:rsidR="0071268B" w:rsidRPr="0071268B" w:rsidRDefault="0071268B" w:rsidP="0071268B">
      <w:pPr>
        <w:pStyle w:val="ListParagraph"/>
        <w:pBdr>
          <w:bottom w:val="single" w:sz="6" w:space="1" w:color="auto"/>
        </w:pBdr>
        <w:rPr>
          <w:b/>
          <w:color w:val="7030A0"/>
          <w:sz w:val="22"/>
          <w:szCs w:val="22"/>
        </w:rPr>
      </w:pPr>
    </w:p>
    <w:p w14:paraId="7E91843E" w14:textId="77777777" w:rsidR="0071268B" w:rsidRDefault="0071268B" w:rsidP="00AC289E">
      <w:pPr>
        <w:pStyle w:val="WPNormal"/>
        <w:rPr>
          <w:rFonts w:ascii="Times New Roman" w:hAnsi="Times New Roman"/>
          <w:b/>
          <w:sz w:val="22"/>
          <w:szCs w:val="22"/>
        </w:rPr>
      </w:pPr>
    </w:p>
    <w:p w14:paraId="0423B706" w14:textId="77777777" w:rsidR="00AC289E" w:rsidRDefault="00AC289E" w:rsidP="00AC289E">
      <w:pPr>
        <w:pStyle w:val="WPNormal"/>
        <w:rPr>
          <w:rFonts w:ascii="Times New Roman" w:hAnsi="Times New Roman"/>
          <w:b/>
          <w:sz w:val="22"/>
          <w:szCs w:val="22"/>
        </w:rPr>
      </w:pPr>
    </w:p>
    <w:p w14:paraId="63DC7191" w14:textId="02D829D8" w:rsidR="00AC289E" w:rsidRPr="00967A12" w:rsidRDefault="00AC289E" w:rsidP="00AC289E">
      <w:pPr>
        <w:pStyle w:val="WPNormal"/>
        <w:rPr>
          <w:rFonts w:ascii="Times New Roman" w:hAnsi="Times New Roman"/>
          <w:b/>
          <w:sz w:val="22"/>
          <w:szCs w:val="22"/>
        </w:rPr>
      </w:pPr>
      <w:r w:rsidRPr="00967A12">
        <w:rPr>
          <w:rFonts w:ascii="Times New Roman" w:hAnsi="Times New Roman"/>
          <w:b/>
          <w:sz w:val="22"/>
          <w:szCs w:val="22"/>
        </w:rPr>
        <w:t>Final Examinations:</w:t>
      </w:r>
      <w:r>
        <w:rPr>
          <w:rFonts w:ascii="Times New Roman" w:hAnsi="Times New Roman"/>
          <w:b/>
          <w:sz w:val="22"/>
          <w:szCs w:val="22"/>
        </w:rPr>
        <w:t xml:space="preserve"> (NOTE: There is no final exam in this course)</w:t>
      </w:r>
    </w:p>
    <w:p w14:paraId="1AFDC509" w14:textId="77777777" w:rsidR="00AC289E" w:rsidRPr="00967A12" w:rsidRDefault="00AC289E" w:rsidP="00AC289E">
      <w:pPr>
        <w:pStyle w:val="WPNormal"/>
        <w:rPr>
          <w:rFonts w:ascii="Times New Roman" w:hAnsi="Times New Roman"/>
          <w:sz w:val="22"/>
          <w:szCs w:val="22"/>
        </w:rPr>
      </w:pPr>
      <w:r w:rsidRPr="00967A12">
        <w:rPr>
          <w:rFonts w:ascii="Times New Roman" w:hAnsi="Times New Roman"/>
          <w:sz w:val="22"/>
          <w:szCs w:val="22"/>
        </w:rPr>
        <w:t>The exam</w:t>
      </w:r>
      <w:r>
        <w:rPr>
          <w:rFonts w:ascii="Times New Roman" w:hAnsi="Times New Roman"/>
          <w:sz w:val="22"/>
          <w:szCs w:val="22"/>
        </w:rPr>
        <w:t xml:space="preserve">ination period for </w:t>
      </w:r>
      <w:r w:rsidRPr="00C30D7B">
        <w:rPr>
          <w:rFonts w:ascii="Times New Roman" w:hAnsi="Times New Roman"/>
          <w:sz w:val="22"/>
          <w:szCs w:val="22"/>
          <w:u w:val="single"/>
        </w:rPr>
        <w:t xml:space="preserve">Term 1 of </w:t>
      </w:r>
      <w:r w:rsidRPr="00967A12">
        <w:rPr>
          <w:rFonts w:ascii="Times New Roman" w:hAnsi="Times New Roman"/>
          <w:sz w:val="22"/>
          <w:szCs w:val="22"/>
          <w:u w:val="single"/>
        </w:rPr>
        <w:t>Winter 2021 is December 10 to December 22, inclusive</w:t>
      </w:r>
      <w:r w:rsidRPr="00967A12">
        <w:rPr>
          <w:rFonts w:ascii="Times New Roman" w:hAnsi="Times New Roman"/>
          <w:sz w:val="22"/>
          <w:szCs w:val="22"/>
        </w:rPr>
        <w:t xml:space="preserve">. Except in the case of examination clashes and hardships (three or more formal examinations scheduled within a 27-hour period) or unforeseen events, students will be permitted to apply for out-of-time final examinations only if they are representing the University, the province, or the country in a competition or performance; serving in the Canadian military; observing a religious rite; working to support themselves or their family; or caring for a family member.  Unforeseen events include (but may not be limited to) the following: ill health or other personal challenges that arise during a term and changes in the requirements of an ongoing job.  </w:t>
      </w:r>
    </w:p>
    <w:p w14:paraId="147C9954" w14:textId="77777777" w:rsidR="00AC289E" w:rsidRPr="00967A12" w:rsidRDefault="00AC289E" w:rsidP="00AC289E">
      <w:pPr>
        <w:pStyle w:val="WPNormal"/>
        <w:rPr>
          <w:rFonts w:ascii="Times New Roman" w:hAnsi="Times New Roman"/>
          <w:sz w:val="22"/>
          <w:szCs w:val="22"/>
        </w:rPr>
      </w:pPr>
      <w:r w:rsidRPr="00967A12">
        <w:rPr>
          <w:rFonts w:ascii="Times New Roman" w:hAnsi="Times New Roman"/>
          <w:sz w:val="22"/>
          <w:szCs w:val="22"/>
        </w:rPr>
        <w:t xml:space="preserve">Further information on Academic Concession can be found under Policies and Regulation in the </w:t>
      </w:r>
      <w:r w:rsidRPr="00967A12">
        <w:rPr>
          <w:rFonts w:ascii="Times New Roman" w:hAnsi="Times New Roman"/>
          <w:i/>
          <w:sz w:val="22"/>
          <w:szCs w:val="22"/>
        </w:rPr>
        <w:t xml:space="preserve">Okanagan Academic Calendar </w:t>
      </w:r>
      <w:hyperlink r:id="rId38" w:history="1">
        <w:r w:rsidRPr="00967A12">
          <w:rPr>
            <w:rStyle w:val="Hyperlink"/>
            <w:rFonts w:ascii="Times New Roman" w:hAnsi="Times New Roman"/>
            <w:i/>
            <w:sz w:val="22"/>
            <w:szCs w:val="22"/>
          </w:rPr>
          <w:t>http://www.calendar.ubc.ca/okanagan/index.cfm?tree=3,48,0,0</w:t>
        </w:r>
      </w:hyperlink>
      <w:r w:rsidRPr="00967A12">
        <w:rPr>
          <w:rFonts w:ascii="Times New Roman" w:hAnsi="Times New Roman"/>
          <w:sz w:val="22"/>
          <w:szCs w:val="22"/>
        </w:rPr>
        <w:t xml:space="preserve"> </w:t>
      </w:r>
    </w:p>
    <w:p w14:paraId="6E690349" w14:textId="77777777" w:rsidR="00AC289E" w:rsidRPr="00967A12" w:rsidRDefault="00AC289E" w:rsidP="00AC289E">
      <w:pPr>
        <w:pStyle w:val="WPNormal"/>
        <w:rPr>
          <w:rFonts w:ascii="Times New Roman" w:hAnsi="Times New Roman"/>
          <w:b/>
          <w:sz w:val="22"/>
          <w:szCs w:val="22"/>
          <w:u w:val="single"/>
        </w:rPr>
      </w:pPr>
    </w:p>
    <w:p w14:paraId="4DB00C5E" w14:textId="77777777" w:rsidR="00AC289E" w:rsidRPr="00967A12" w:rsidRDefault="00AC289E" w:rsidP="00AC289E">
      <w:pPr>
        <w:pStyle w:val="WPNormal"/>
        <w:rPr>
          <w:rFonts w:ascii="Times New Roman" w:hAnsi="Times New Roman"/>
          <w:b/>
          <w:sz w:val="22"/>
          <w:szCs w:val="22"/>
          <w:u w:val="single"/>
        </w:rPr>
      </w:pPr>
      <w:r w:rsidRPr="00E479C7">
        <w:rPr>
          <w:rFonts w:ascii="Times New Roman" w:hAnsi="Times New Roman"/>
          <w:b/>
          <w:sz w:val="22"/>
          <w:szCs w:val="22"/>
          <w:u w:val="single"/>
        </w:rPr>
        <w:t>Indigenous</w:t>
      </w:r>
      <w:r w:rsidRPr="00967A12">
        <w:rPr>
          <w:rFonts w:ascii="Times New Roman" w:hAnsi="Times New Roman"/>
          <w:b/>
          <w:sz w:val="22"/>
          <w:szCs w:val="22"/>
          <w:u w:val="single"/>
        </w:rPr>
        <w:t xml:space="preserve"> Programs and Services</w:t>
      </w:r>
    </w:p>
    <w:p w14:paraId="75D74DEF" w14:textId="77777777" w:rsidR="00AC289E" w:rsidRPr="00967A12" w:rsidRDefault="00AC289E" w:rsidP="00AC289E">
      <w:pPr>
        <w:pStyle w:val="WPNormal"/>
        <w:rPr>
          <w:rFonts w:ascii="Times New Roman" w:hAnsi="Times New Roman"/>
          <w:sz w:val="22"/>
          <w:szCs w:val="22"/>
        </w:rPr>
      </w:pPr>
      <w:r w:rsidRPr="00967A12">
        <w:rPr>
          <w:rFonts w:ascii="Times New Roman" w:hAnsi="Times New Roman"/>
          <w:sz w:val="22"/>
          <w:szCs w:val="22"/>
        </w:rPr>
        <w:t xml:space="preserve">The primary goal of the </w:t>
      </w:r>
      <w:r>
        <w:rPr>
          <w:rFonts w:ascii="Times New Roman" w:hAnsi="Times New Roman"/>
          <w:sz w:val="22"/>
          <w:szCs w:val="22"/>
        </w:rPr>
        <w:t>Indigenous</w:t>
      </w:r>
      <w:r w:rsidRPr="00967A12">
        <w:rPr>
          <w:rFonts w:ascii="Times New Roman" w:hAnsi="Times New Roman"/>
          <w:sz w:val="22"/>
          <w:szCs w:val="22"/>
        </w:rPr>
        <w:t xml:space="preserve"> Programs and Services is to provide culturally appropriate services and support to First Nation, Metis and Inuit students. Please contact us if you have any questions or inquiries.</w:t>
      </w:r>
      <w:r>
        <w:rPr>
          <w:rFonts w:ascii="Times New Roman" w:hAnsi="Times New Roman"/>
          <w:sz w:val="22"/>
          <w:szCs w:val="22"/>
        </w:rPr>
        <w:t xml:space="preserve"> </w:t>
      </w:r>
      <w:r w:rsidRPr="00967A12">
        <w:rPr>
          <w:rFonts w:ascii="Times New Roman" w:hAnsi="Times New Roman"/>
          <w:sz w:val="22"/>
          <w:szCs w:val="22"/>
        </w:rPr>
        <w:t xml:space="preserve">Web: </w:t>
      </w:r>
      <w:hyperlink r:id="rId39" w:history="1">
        <w:r w:rsidRPr="00967A12">
          <w:rPr>
            <w:rStyle w:val="Hyperlink"/>
            <w:rFonts w:ascii="Times New Roman" w:hAnsi="Times New Roman"/>
            <w:sz w:val="22"/>
            <w:szCs w:val="22"/>
          </w:rPr>
          <w:t>http://students.ok.ubc.ca/aboriginal/welcome.html</w:t>
        </w:r>
      </w:hyperlink>
      <w:r w:rsidRPr="00967A12">
        <w:rPr>
          <w:rFonts w:ascii="Times New Roman" w:hAnsi="Times New Roman"/>
          <w:sz w:val="22"/>
          <w:szCs w:val="22"/>
        </w:rPr>
        <w:t xml:space="preserve"> </w:t>
      </w:r>
    </w:p>
    <w:p w14:paraId="5FD5B738" w14:textId="77777777" w:rsidR="00AC289E" w:rsidRPr="00967A12" w:rsidRDefault="00AC289E" w:rsidP="00AC289E">
      <w:pPr>
        <w:pStyle w:val="WPNormal"/>
        <w:rPr>
          <w:rFonts w:ascii="Times New Roman" w:hAnsi="Times New Roman"/>
          <w:b/>
          <w:sz w:val="22"/>
          <w:szCs w:val="22"/>
        </w:rPr>
      </w:pPr>
    </w:p>
    <w:p w14:paraId="24E2C0AD" w14:textId="77777777" w:rsidR="00AC289E" w:rsidRPr="00967A12" w:rsidRDefault="00AC289E" w:rsidP="00AC289E">
      <w:pPr>
        <w:pStyle w:val="WPNormal"/>
        <w:rPr>
          <w:rFonts w:ascii="Times New Roman" w:hAnsi="Times New Roman"/>
          <w:b/>
          <w:sz w:val="22"/>
          <w:szCs w:val="22"/>
          <w:u w:val="single"/>
        </w:rPr>
      </w:pPr>
      <w:r w:rsidRPr="00967A12">
        <w:rPr>
          <w:rFonts w:ascii="Times New Roman" w:hAnsi="Times New Roman"/>
          <w:b/>
          <w:sz w:val="22"/>
          <w:szCs w:val="22"/>
          <w:u w:val="single"/>
        </w:rPr>
        <w:t>International Programs and Services</w:t>
      </w:r>
    </w:p>
    <w:p w14:paraId="2A0684D1" w14:textId="77777777" w:rsidR="00AC289E" w:rsidRPr="00C30D7B" w:rsidRDefault="00AC289E" w:rsidP="00AC289E">
      <w:pPr>
        <w:pStyle w:val="WPNormal"/>
        <w:rPr>
          <w:rFonts w:ascii="Times New Roman" w:hAnsi="Times New Roman"/>
          <w:sz w:val="22"/>
          <w:szCs w:val="22"/>
        </w:rPr>
      </w:pPr>
      <w:r w:rsidRPr="00967A12">
        <w:rPr>
          <w:rFonts w:ascii="Times New Roman" w:hAnsi="Times New Roman"/>
          <w:sz w:val="22"/>
          <w:szCs w:val="22"/>
        </w:rPr>
        <w:t>International Programs and Services (IPS) provides advising, transition services and programs for international students, and IPS works to foster an intercultural campus community where differences are embraced and respected and adapting is multidirectional. In response to COVID-19, International Program and Services have put together a page with important resources and frequently asked questions regarding immigration and health insurance.</w:t>
      </w:r>
      <w:r>
        <w:rPr>
          <w:rFonts w:ascii="Times New Roman" w:hAnsi="Times New Roman"/>
          <w:sz w:val="22"/>
          <w:szCs w:val="22"/>
        </w:rPr>
        <w:t xml:space="preserve"> </w:t>
      </w:r>
      <w:r w:rsidRPr="00967A12">
        <w:rPr>
          <w:rFonts w:ascii="Times New Roman" w:hAnsi="Times New Roman"/>
          <w:sz w:val="22"/>
          <w:szCs w:val="22"/>
        </w:rPr>
        <w:t>Web:</w:t>
      </w:r>
      <w:r w:rsidRPr="00967A12">
        <w:rPr>
          <w:sz w:val="22"/>
          <w:szCs w:val="22"/>
        </w:rPr>
        <w:t xml:space="preserve"> </w:t>
      </w:r>
      <w:hyperlink r:id="rId40" w:history="1">
        <w:r w:rsidRPr="00967A12">
          <w:rPr>
            <w:rStyle w:val="Hyperlink"/>
            <w:rFonts w:ascii="Times New Roman" w:hAnsi="Times New Roman"/>
            <w:sz w:val="22"/>
            <w:szCs w:val="22"/>
          </w:rPr>
          <w:t>http://students.ok.ubc.ca/international/welcome.html</w:t>
        </w:r>
      </w:hyperlink>
      <w:r w:rsidRPr="00967A12">
        <w:rPr>
          <w:rFonts w:ascii="Times New Roman" w:hAnsi="Times New Roman"/>
          <w:b/>
          <w:sz w:val="22"/>
          <w:szCs w:val="22"/>
        </w:rPr>
        <w:t xml:space="preserve"> </w:t>
      </w:r>
    </w:p>
    <w:p w14:paraId="572202D7" w14:textId="77777777" w:rsidR="00AC289E" w:rsidRPr="00967A12" w:rsidRDefault="00AC289E" w:rsidP="00AC289E">
      <w:pPr>
        <w:pStyle w:val="BodyText"/>
        <w:jc w:val="both"/>
        <w:rPr>
          <w:rFonts w:ascii="Times" w:hAnsi="Times" w:cs="Times"/>
          <w:b/>
          <w:sz w:val="22"/>
          <w:szCs w:val="22"/>
          <w:u w:val="single"/>
        </w:rPr>
      </w:pPr>
    </w:p>
    <w:p w14:paraId="4ED3E5CB" w14:textId="77777777" w:rsidR="00AC289E" w:rsidRPr="00967A12" w:rsidRDefault="00AC289E" w:rsidP="00AC289E">
      <w:pPr>
        <w:pStyle w:val="WPNormal"/>
        <w:rPr>
          <w:rFonts w:ascii="Times" w:hAnsi="Times"/>
          <w:b/>
          <w:sz w:val="22"/>
          <w:szCs w:val="22"/>
          <w:u w:val="single"/>
        </w:rPr>
      </w:pPr>
      <w:r w:rsidRPr="00967A12">
        <w:rPr>
          <w:rFonts w:ascii="Times" w:hAnsi="Times"/>
          <w:b/>
          <w:sz w:val="22"/>
          <w:szCs w:val="22"/>
          <w:u w:val="single"/>
        </w:rPr>
        <w:t>Academic Integrity</w:t>
      </w:r>
    </w:p>
    <w:p w14:paraId="322387F8" w14:textId="77777777" w:rsidR="00AC289E" w:rsidRPr="00967A12" w:rsidRDefault="00AC289E" w:rsidP="00AC289E">
      <w:pPr>
        <w:ind w:right="4"/>
        <w:rPr>
          <w:rFonts w:ascii="Times New Roman" w:hAnsi="Times New Roman"/>
          <w:sz w:val="22"/>
          <w:szCs w:val="22"/>
        </w:rPr>
      </w:pPr>
      <w:r w:rsidRPr="00967A12">
        <w:rPr>
          <w:rFonts w:ascii="Times New Roman" w:hAnsi="Times New Roman"/>
          <w:sz w:val="22"/>
          <w:szCs w:val="22"/>
        </w:rPr>
        <w:t xml:space="preserve">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w:t>
      </w:r>
      <w:r w:rsidRPr="00967A12">
        <w:rPr>
          <w:rFonts w:ascii="Times New Roman" w:hAnsi="Times New Roman"/>
          <w:sz w:val="22"/>
          <w:szCs w:val="22"/>
        </w:rPr>
        <w:lastRenderedPageBreak/>
        <w:t>or exam and more serious consequences may apply if the matter is referred to the President’s Advisory Committee on Student Discipline.  Careful records are kept in order to monitor and prevent recurrences.</w:t>
      </w:r>
    </w:p>
    <w:p w14:paraId="18240C2A" w14:textId="77777777" w:rsidR="00AC289E" w:rsidRPr="00967A12" w:rsidRDefault="00AC289E" w:rsidP="00AC289E">
      <w:pPr>
        <w:tabs>
          <w:tab w:val="left" w:pos="9356"/>
        </w:tabs>
        <w:ind w:right="4"/>
        <w:rPr>
          <w:rFonts w:ascii="Times New Roman" w:hAnsi="Times New Roman"/>
          <w:sz w:val="22"/>
          <w:szCs w:val="22"/>
        </w:rPr>
      </w:pPr>
      <w:r w:rsidRPr="00967A12">
        <w:rPr>
          <w:rFonts w:ascii="Times New Roman" w:hAnsi="Times New Roman"/>
          <w:sz w:val="22"/>
          <w:szCs w:val="22"/>
        </w:rPr>
        <w:t xml:space="preserve">A more detailed description of academic integrity, including the University’s policies and procedures, may be found in the Academic Calendar at: </w:t>
      </w:r>
      <w:hyperlink r:id="rId41" w:history="1">
        <w:r w:rsidRPr="00967A12">
          <w:rPr>
            <w:rStyle w:val="Hyperlink"/>
            <w:rFonts w:ascii="Times New Roman" w:hAnsi="Times New Roman"/>
            <w:sz w:val="22"/>
            <w:szCs w:val="22"/>
          </w:rPr>
          <w:t>http://okanagan.students.ubc.ca/calendar/index.cfm?tree=3,54,111,0</w:t>
        </w:r>
      </w:hyperlink>
      <w:r w:rsidRPr="00967A12">
        <w:rPr>
          <w:rFonts w:ascii="Times New Roman" w:hAnsi="Times New Roman"/>
          <w:sz w:val="22"/>
          <w:szCs w:val="22"/>
        </w:rPr>
        <w:t>.</w:t>
      </w:r>
    </w:p>
    <w:p w14:paraId="39F35D48" w14:textId="77777777" w:rsidR="00AC289E" w:rsidRPr="00967A12" w:rsidRDefault="00AC289E" w:rsidP="00AC289E">
      <w:pPr>
        <w:ind w:right="4"/>
        <w:rPr>
          <w:rFonts w:ascii="Times New Roman" w:hAnsi="Times New Roman"/>
          <w:sz w:val="22"/>
          <w:szCs w:val="22"/>
        </w:rPr>
      </w:pPr>
      <w:r w:rsidRPr="00967A12">
        <w:rPr>
          <w:rFonts w:ascii="Times New Roman" w:hAnsi="Times New Roman"/>
          <w:sz w:val="22"/>
          <w:szCs w:val="22"/>
        </w:rPr>
        <w:t xml:space="preserve">And on the FCCS site here: </w:t>
      </w:r>
      <w:hyperlink r:id="rId42" w:history="1">
        <w:r w:rsidRPr="00967A12">
          <w:rPr>
            <w:rStyle w:val="Hyperlink"/>
            <w:rFonts w:ascii="Times New Roman" w:hAnsi="Times New Roman"/>
            <w:sz w:val="22"/>
            <w:szCs w:val="22"/>
          </w:rPr>
          <w:t>https://fccs.ok.ubc.ca/student-resources/academic-integrity/</w:t>
        </w:r>
      </w:hyperlink>
      <w:r w:rsidRPr="00967A12">
        <w:rPr>
          <w:rFonts w:ascii="Times New Roman" w:hAnsi="Times New Roman"/>
          <w:sz w:val="22"/>
          <w:szCs w:val="22"/>
        </w:rPr>
        <w:t xml:space="preserve"> </w:t>
      </w:r>
    </w:p>
    <w:p w14:paraId="484E6B92" w14:textId="77777777" w:rsidR="00AC289E" w:rsidRPr="00967A12" w:rsidRDefault="00AC289E" w:rsidP="00AC289E">
      <w:pPr>
        <w:rPr>
          <w:b/>
          <w:bCs/>
          <w:sz w:val="22"/>
          <w:szCs w:val="22"/>
          <w:u w:val="single"/>
          <w:lang w:val="fr-CA"/>
        </w:rPr>
      </w:pPr>
    </w:p>
    <w:p w14:paraId="0381A6C5" w14:textId="77777777" w:rsidR="00AC289E" w:rsidRPr="007004CC" w:rsidRDefault="00AC289E" w:rsidP="00AC289E">
      <w:pPr>
        <w:spacing w:after="240"/>
        <w:contextualSpacing/>
        <w:rPr>
          <w:rFonts w:ascii="Times New Roman" w:hAnsi="Times New Roman"/>
          <w:b/>
          <w:sz w:val="22"/>
          <w:szCs w:val="22"/>
          <w:u w:val="single"/>
        </w:rPr>
      </w:pPr>
      <w:r w:rsidRPr="007004CC">
        <w:rPr>
          <w:rFonts w:ascii="Times New Roman" w:hAnsi="Times New Roman"/>
          <w:b/>
          <w:sz w:val="22"/>
          <w:szCs w:val="22"/>
          <w:u w:val="single"/>
        </w:rPr>
        <w:t>Student Learning Hub</w:t>
      </w:r>
    </w:p>
    <w:p w14:paraId="1FE7882B" w14:textId="77777777" w:rsidR="00AC289E" w:rsidRPr="007004CC" w:rsidRDefault="00AC289E" w:rsidP="00AC289E">
      <w:pPr>
        <w:rPr>
          <w:rFonts w:ascii="Times New Roman" w:hAnsi="Times New Roman"/>
          <w:sz w:val="22"/>
          <w:szCs w:val="22"/>
        </w:rPr>
      </w:pPr>
      <w:r w:rsidRPr="007004CC">
        <w:rPr>
          <w:rFonts w:ascii="Times New Roman" w:hAnsi="Times New Roman"/>
          <w:sz w:val="22"/>
          <w:szCs w:val="22"/>
        </w:rPr>
        <w:t xml:space="preserve">The Student Learning Hub (LIB 237) is your go-to resource for free math, science, writing, and language learning support. The Hub welcomes undergraduate students from all disciplines and year levels to access a range of supports that include </w:t>
      </w:r>
      <w:r w:rsidRPr="007004CC">
        <w:rPr>
          <w:rFonts w:ascii="Times New Roman" w:hAnsi="Times New Roman"/>
          <w:b/>
          <w:bCs/>
          <w:sz w:val="22"/>
          <w:szCs w:val="22"/>
        </w:rPr>
        <w:t>tutoring in math, sciences, languages, and writing, as well as help with study skills and learning strategies</w:t>
      </w:r>
      <w:r w:rsidRPr="007004CC">
        <w:rPr>
          <w:rFonts w:ascii="Times New Roman" w:hAnsi="Times New Roman"/>
          <w:sz w:val="22"/>
          <w:szCs w:val="22"/>
        </w:rPr>
        <w:t>. For more information, please visit the Hub’s website (</w:t>
      </w:r>
      <w:hyperlink r:id="rId43" w:history="1">
        <w:r w:rsidRPr="007004CC">
          <w:rPr>
            <w:rStyle w:val="Hyperlink"/>
            <w:rFonts w:ascii="Times New Roman" w:hAnsi="Times New Roman"/>
            <w:sz w:val="22"/>
            <w:szCs w:val="22"/>
          </w:rPr>
          <w:t>https://students.ok.ubc.ca/student-learning-hub/</w:t>
        </w:r>
      </w:hyperlink>
      <w:r w:rsidRPr="007004CC">
        <w:rPr>
          <w:rFonts w:ascii="Times New Roman" w:hAnsi="Times New Roman"/>
          <w:sz w:val="22"/>
          <w:szCs w:val="22"/>
        </w:rPr>
        <w:t>) or call 250-807-9185.</w:t>
      </w:r>
    </w:p>
    <w:p w14:paraId="105FA0BB" w14:textId="77777777" w:rsidR="00AC289E" w:rsidRPr="007004CC" w:rsidRDefault="00AC289E" w:rsidP="00AC289E">
      <w:pPr>
        <w:pStyle w:val="BodyText"/>
        <w:jc w:val="both"/>
        <w:rPr>
          <w:b/>
          <w:sz w:val="22"/>
          <w:szCs w:val="22"/>
          <w:u w:val="single"/>
        </w:rPr>
      </w:pPr>
    </w:p>
    <w:p w14:paraId="3FA5E7DF" w14:textId="77777777" w:rsidR="00AC289E" w:rsidRPr="007004CC" w:rsidRDefault="00AC289E" w:rsidP="00AC289E">
      <w:pPr>
        <w:pStyle w:val="BodyText"/>
        <w:jc w:val="both"/>
        <w:rPr>
          <w:b/>
          <w:sz w:val="22"/>
          <w:szCs w:val="22"/>
          <w:u w:val="single"/>
        </w:rPr>
      </w:pPr>
      <w:r w:rsidRPr="007004CC">
        <w:rPr>
          <w:b/>
          <w:sz w:val="22"/>
          <w:szCs w:val="22"/>
          <w:u w:val="single"/>
        </w:rPr>
        <w:t>Academic Integrity Matters (AIM) Program</w:t>
      </w:r>
    </w:p>
    <w:p w14:paraId="5ABD29DB" w14:textId="77777777" w:rsidR="00AC289E" w:rsidRPr="007004CC" w:rsidRDefault="00AC289E" w:rsidP="00AC289E">
      <w:pPr>
        <w:pStyle w:val="BodyText"/>
        <w:jc w:val="both"/>
        <w:rPr>
          <w:rStyle w:val="Hyperlink"/>
          <w:sz w:val="22"/>
          <w:szCs w:val="22"/>
          <w:lang w:val="fr-CA"/>
        </w:rPr>
      </w:pPr>
      <w:r w:rsidRPr="007004CC">
        <w:rPr>
          <w:sz w:val="22"/>
          <w:szCs w:val="22"/>
        </w:rPr>
        <w:t>AIM is a program that provides help with academic integrity (AI) issues for undergraduate and graduate students. Please contact the Student Learning Hub (</w:t>
      </w:r>
      <w:hyperlink r:id="rId44" w:history="1">
        <w:r w:rsidRPr="007004CC">
          <w:rPr>
            <w:rStyle w:val="Hyperlink"/>
            <w:sz w:val="22"/>
            <w:szCs w:val="22"/>
          </w:rPr>
          <w:t>https://students.ok.ubc.ca/student-learning-hub/</w:t>
        </w:r>
      </w:hyperlink>
      <w:r w:rsidRPr="007004CC">
        <w:rPr>
          <w:sz w:val="22"/>
          <w:szCs w:val="22"/>
        </w:rPr>
        <w:t xml:space="preserve">) and ask specifically for an AIM appointment. </w:t>
      </w:r>
    </w:p>
    <w:p w14:paraId="25FB9A37" w14:textId="77777777" w:rsidR="00AC289E" w:rsidRPr="00967A12" w:rsidRDefault="00AC289E" w:rsidP="00AC289E">
      <w:pPr>
        <w:shd w:val="clear" w:color="auto" w:fill="FFFFFF"/>
        <w:rPr>
          <w:rFonts w:ascii="Times New Roman" w:hAnsi="Times New Roman"/>
          <w:b/>
          <w:sz w:val="22"/>
          <w:szCs w:val="22"/>
          <w:u w:val="single"/>
          <w:shd w:val="clear" w:color="auto" w:fill="FFFFFF"/>
        </w:rPr>
      </w:pPr>
    </w:p>
    <w:p w14:paraId="4057F9C9" w14:textId="77777777" w:rsidR="00AC289E" w:rsidRPr="007004CC" w:rsidRDefault="00AC289E" w:rsidP="00AC289E">
      <w:pPr>
        <w:shd w:val="clear" w:color="auto" w:fill="FFFFFF"/>
        <w:rPr>
          <w:rFonts w:ascii="Times New Roman" w:hAnsi="Times New Roman"/>
          <w:b/>
          <w:sz w:val="22"/>
          <w:szCs w:val="22"/>
          <w:u w:val="single"/>
          <w:shd w:val="clear" w:color="auto" w:fill="FFFFFF"/>
        </w:rPr>
      </w:pPr>
      <w:r w:rsidRPr="007004CC">
        <w:rPr>
          <w:rFonts w:ascii="Times New Roman" w:hAnsi="Times New Roman"/>
          <w:b/>
          <w:sz w:val="22"/>
          <w:szCs w:val="22"/>
          <w:u w:val="single"/>
          <w:shd w:val="clear" w:color="auto" w:fill="FFFFFF"/>
        </w:rPr>
        <w:t>Library Information</w:t>
      </w:r>
    </w:p>
    <w:p w14:paraId="0A166AA4" w14:textId="77777777" w:rsidR="00AC289E" w:rsidRPr="00967A12" w:rsidRDefault="00AC289E" w:rsidP="00AC289E">
      <w:pPr>
        <w:rPr>
          <w:rFonts w:ascii="Times New Roman" w:hAnsi="Times New Roman"/>
          <w:sz w:val="22"/>
          <w:szCs w:val="22"/>
          <w:shd w:val="clear" w:color="auto" w:fill="FFFFFF"/>
        </w:rPr>
      </w:pPr>
      <w:r w:rsidRPr="007004CC">
        <w:rPr>
          <w:rFonts w:ascii="Times New Roman" w:hAnsi="Times New Roman"/>
          <w:sz w:val="22"/>
          <w:szCs w:val="22"/>
          <w:shd w:val="clear" w:color="auto" w:fill="FFFFFF"/>
        </w:rPr>
        <w:t xml:space="preserve">The </w:t>
      </w:r>
      <w:r w:rsidRPr="007004CC">
        <w:rPr>
          <w:rFonts w:ascii="Times New Roman" w:hAnsi="Times New Roman"/>
          <w:b/>
          <w:sz w:val="22"/>
          <w:szCs w:val="22"/>
          <w:shd w:val="clear" w:color="auto" w:fill="FFFFFF"/>
        </w:rPr>
        <w:t>Library</w:t>
      </w:r>
      <w:r w:rsidRPr="007004CC">
        <w:rPr>
          <w:rFonts w:ascii="Times New Roman" w:hAnsi="Times New Roman"/>
          <w:sz w:val="22"/>
          <w:szCs w:val="22"/>
          <w:shd w:val="clear" w:color="auto" w:fill="FFFFFF"/>
        </w:rPr>
        <w:t xml:space="preserve"> is available for research support and can be accessed </w:t>
      </w:r>
      <w:hyperlink r:id="rId45" w:tgtFrame="_blank" w:history="1">
        <w:r w:rsidRPr="007004CC">
          <w:rPr>
            <w:rStyle w:val="Hyperlink"/>
            <w:rFonts w:ascii="Times New Roman" w:hAnsi="Times New Roman"/>
            <w:color w:val="auto"/>
            <w:sz w:val="22"/>
            <w:szCs w:val="22"/>
            <w:shd w:val="clear" w:color="auto" w:fill="FFFFFF"/>
          </w:rPr>
          <w:t>here</w:t>
        </w:r>
      </w:hyperlink>
      <w:r w:rsidRPr="007004CC">
        <w:rPr>
          <w:rFonts w:ascii="Times New Roman" w:hAnsi="Times New Roman"/>
          <w:sz w:val="22"/>
          <w:szCs w:val="22"/>
          <w:shd w:val="clear" w:color="auto" w:fill="FFFFFF"/>
        </w:rPr>
        <w:t xml:space="preserve">. </w:t>
      </w:r>
    </w:p>
    <w:p w14:paraId="1905C828" w14:textId="77777777" w:rsidR="00AC289E" w:rsidRPr="00967A12" w:rsidRDefault="00AC289E" w:rsidP="00AC289E">
      <w:pPr>
        <w:rPr>
          <w:sz w:val="22"/>
          <w:szCs w:val="22"/>
        </w:rPr>
      </w:pPr>
    </w:p>
    <w:p w14:paraId="0DDC7150" w14:textId="77777777" w:rsidR="00AC289E" w:rsidRPr="00967A12" w:rsidRDefault="00AC289E" w:rsidP="00AC289E">
      <w:pPr>
        <w:pStyle w:val="BodyText"/>
        <w:jc w:val="both"/>
        <w:rPr>
          <w:b/>
          <w:color w:val="000000" w:themeColor="text1"/>
          <w:sz w:val="22"/>
          <w:szCs w:val="22"/>
          <w:u w:val="single"/>
        </w:rPr>
      </w:pPr>
      <w:r w:rsidRPr="00967A12">
        <w:rPr>
          <w:b/>
          <w:sz w:val="22"/>
          <w:szCs w:val="22"/>
          <w:u w:val="single"/>
        </w:rPr>
        <w:t>UBC Okanagan Disability Resource Centre</w:t>
      </w:r>
      <w:r w:rsidRPr="00967A12">
        <w:rPr>
          <w:b/>
          <w:color w:val="000000" w:themeColor="text1"/>
          <w:sz w:val="22"/>
          <w:szCs w:val="22"/>
          <w:u w:val="single"/>
        </w:rPr>
        <w:t xml:space="preserve"> </w:t>
      </w:r>
    </w:p>
    <w:p w14:paraId="5CF3C82D" w14:textId="77777777" w:rsidR="00AC289E" w:rsidRPr="00967A12" w:rsidRDefault="00AC289E" w:rsidP="00AC289E">
      <w:pPr>
        <w:pStyle w:val="BodyText"/>
        <w:jc w:val="both"/>
        <w:rPr>
          <w:sz w:val="22"/>
          <w:szCs w:val="22"/>
        </w:rPr>
      </w:pPr>
      <w:r w:rsidRPr="00967A12">
        <w:rPr>
          <w:sz w:val="22"/>
          <w:szCs w:val="22"/>
        </w:rPr>
        <w:t xml:space="preserve">The Disability Resource Centre ensures educational equity for students with disabilities and chronic medical conditions. If you require academic accommodations, please contact the Disability Resource Centre located in the University Centre building (UNC </w:t>
      </w:r>
      <w:r w:rsidRPr="00E479C7">
        <w:rPr>
          <w:sz w:val="22"/>
          <w:szCs w:val="22"/>
        </w:rPr>
        <w:t>215</w:t>
      </w:r>
      <w:r w:rsidRPr="00967A12">
        <w:rPr>
          <w:sz w:val="22"/>
          <w:szCs w:val="22"/>
        </w:rPr>
        <w:t>).</w:t>
      </w:r>
    </w:p>
    <w:p w14:paraId="0F535672" w14:textId="77777777" w:rsidR="00AC289E" w:rsidRPr="00967A12" w:rsidRDefault="00AC289E" w:rsidP="00AC289E">
      <w:pPr>
        <w:pStyle w:val="BodyText"/>
        <w:jc w:val="both"/>
        <w:rPr>
          <w:sz w:val="22"/>
          <w:szCs w:val="22"/>
        </w:rPr>
      </w:pPr>
      <w:r w:rsidRPr="00967A12">
        <w:rPr>
          <w:sz w:val="22"/>
          <w:szCs w:val="22"/>
        </w:rPr>
        <w:t xml:space="preserve">General inquiries or students new to the DRC can reach us by emailing </w:t>
      </w:r>
      <w:hyperlink r:id="rId46" w:history="1">
        <w:r w:rsidRPr="00967A12">
          <w:rPr>
            <w:rStyle w:val="Hyperlink"/>
            <w:sz w:val="22"/>
            <w:szCs w:val="22"/>
          </w:rPr>
          <w:t>drc.questions@ubc.ca</w:t>
        </w:r>
      </w:hyperlink>
      <w:r w:rsidRPr="00967A12">
        <w:rPr>
          <w:sz w:val="22"/>
          <w:szCs w:val="22"/>
        </w:rPr>
        <w:t xml:space="preserve"> </w:t>
      </w:r>
    </w:p>
    <w:p w14:paraId="0B27FCB4" w14:textId="77777777" w:rsidR="00AC289E" w:rsidRPr="00967A12" w:rsidRDefault="00AC289E" w:rsidP="00AC289E">
      <w:pPr>
        <w:pStyle w:val="BodyText"/>
        <w:jc w:val="both"/>
        <w:rPr>
          <w:b/>
          <w:sz w:val="22"/>
          <w:szCs w:val="22"/>
        </w:rPr>
      </w:pPr>
      <w:r w:rsidRPr="00967A12">
        <w:rPr>
          <w:sz w:val="22"/>
          <w:szCs w:val="22"/>
        </w:rPr>
        <w:t xml:space="preserve">Web: </w:t>
      </w:r>
      <w:hyperlink r:id="rId47" w:history="1">
        <w:r w:rsidRPr="00967A12">
          <w:rPr>
            <w:rStyle w:val="Hyperlink"/>
            <w:sz w:val="22"/>
            <w:szCs w:val="22"/>
          </w:rPr>
          <w:t>http://students.ok.ubc.ca/drc/welcome.html</w:t>
        </w:r>
      </w:hyperlink>
    </w:p>
    <w:p w14:paraId="18163C17" w14:textId="77777777" w:rsidR="00AC289E" w:rsidRPr="00967A12" w:rsidRDefault="00AC289E" w:rsidP="00AC289E">
      <w:pPr>
        <w:rPr>
          <w:rFonts w:ascii="Times New Roman" w:hAnsi="Times New Roman"/>
          <w:bCs/>
          <w:sz w:val="22"/>
          <w:szCs w:val="22"/>
        </w:rPr>
      </w:pPr>
    </w:p>
    <w:p w14:paraId="280C08C3" w14:textId="77777777" w:rsidR="00AC289E" w:rsidRPr="00967A12" w:rsidRDefault="00AC289E" w:rsidP="00AC289E">
      <w:pPr>
        <w:pStyle w:val="BodyText"/>
        <w:jc w:val="both"/>
        <w:rPr>
          <w:b/>
          <w:color w:val="000000" w:themeColor="text1"/>
          <w:sz w:val="22"/>
          <w:szCs w:val="22"/>
          <w:u w:val="single"/>
        </w:rPr>
      </w:pPr>
      <w:r w:rsidRPr="00967A12">
        <w:rPr>
          <w:b/>
          <w:color w:val="000000" w:themeColor="text1"/>
          <w:sz w:val="22"/>
          <w:szCs w:val="22"/>
          <w:u w:val="single"/>
        </w:rPr>
        <w:t xml:space="preserve">UBC Okanagan Equity and Inclusion Office </w:t>
      </w:r>
    </w:p>
    <w:p w14:paraId="70B8E279" w14:textId="77777777" w:rsidR="00AC289E" w:rsidRPr="00967A12" w:rsidRDefault="00AC289E" w:rsidP="00AC289E">
      <w:pPr>
        <w:pStyle w:val="NormalWeb"/>
        <w:spacing w:before="0" w:beforeAutospacing="0" w:after="0" w:afterAutospacing="0"/>
        <w:ind w:right="-138"/>
        <w:jc w:val="both"/>
        <w:rPr>
          <w:sz w:val="22"/>
          <w:szCs w:val="22"/>
        </w:rPr>
      </w:pPr>
      <w:r w:rsidRPr="00967A12">
        <w:rPr>
          <w:sz w:val="22"/>
          <w:szCs w:val="22"/>
        </w:rPr>
        <w:t>Through leadership, vision, and collaborative action, the Equity &amp; Inclusion Office (EIO) develops action strategies in support of efforts to embed equity and inclusion in the daily operations across the campus.</w:t>
      </w:r>
      <w:r w:rsidRPr="00967A12">
        <w:rPr>
          <w:rFonts w:ascii="Calibri" w:hAnsi="Calibri" w:cs="Times"/>
          <w:sz w:val="22"/>
          <w:szCs w:val="22"/>
        </w:rPr>
        <w:t xml:space="preserve"> </w:t>
      </w:r>
      <w:r w:rsidRPr="00967A12">
        <w:rPr>
          <w:sz w:val="22"/>
          <w:szCs w:val="22"/>
        </w:rPr>
        <w:t>The EIO provides education and training from cultivating respectful, inclusive spaces and communities to understanding unconscious/implicit bias and its operation within in campus environments. UBC Policy 3 prohibits discrimination and harassment on the basis of BC’s Human Rights Code. If you require assistance related to an issue of equity, educational programs, discrimination or harassment please contact the EIO</w:t>
      </w:r>
      <w:r>
        <w:rPr>
          <w:sz w:val="22"/>
          <w:szCs w:val="22"/>
        </w:rPr>
        <w:t xml:space="preserve"> (</w:t>
      </w:r>
      <w:r w:rsidRPr="00E479C7">
        <w:rPr>
          <w:sz w:val="22"/>
          <w:szCs w:val="22"/>
        </w:rPr>
        <w:t>UNC 325H</w:t>
      </w:r>
      <w:r>
        <w:rPr>
          <w:sz w:val="22"/>
          <w:szCs w:val="22"/>
        </w:rPr>
        <w:t>)</w:t>
      </w:r>
      <w:r w:rsidRPr="00967A12">
        <w:rPr>
          <w:sz w:val="22"/>
          <w:szCs w:val="22"/>
        </w:rPr>
        <w:t>.</w:t>
      </w:r>
    </w:p>
    <w:p w14:paraId="7FD540A7" w14:textId="77777777" w:rsidR="00AC289E" w:rsidRPr="00967A12" w:rsidRDefault="00AC289E" w:rsidP="00AC289E">
      <w:pPr>
        <w:pStyle w:val="BodyText"/>
        <w:jc w:val="both"/>
        <w:rPr>
          <w:sz w:val="22"/>
          <w:szCs w:val="22"/>
        </w:rPr>
      </w:pPr>
      <w:r w:rsidRPr="00967A12">
        <w:rPr>
          <w:sz w:val="22"/>
          <w:szCs w:val="22"/>
        </w:rPr>
        <w:t>Email: </w:t>
      </w:r>
      <w:hyperlink r:id="rId48" w:history="1">
        <w:r w:rsidRPr="00967A12">
          <w:rPr>
            <w:rStyle w:val="Hyperlink"/>
            <w:sz w:val="22"/>
            <w:szCs w:val="22"/>
          </w:rPr>
          <w:t>equity.ubco@ubc.ca</w:t>
        </w:r>
      </w:hyperlink>
    </w:p>
    <w:p w14:paraId="331E3AE2" w14:textId="77777777" w:rsidR="00AC289E" w:rsidRPr="00967A12" w:rsidRDefault="00AC289E" w:rsidP="00AC289E">
      <w:pPr>
        <w:pStyle w:val="paragraph"/>
        <w:spacing w:before="0" w:beforeAutospacing="0" w:after="0" w:afterAutospacing="0"/>
        <w:textAlignment w:val="baseline"/>
        <w:rPr>
          <w:rStyle w:val="eop"/>
          <w:sz w:val="22"/>
          <w:szCs w:val="22"/>
        </w:rPr>
      </w:pPr>
      <w:r w:rsidRPr="00967A12">
        <w:rPr>
          <w:sz w:val="22"/>
          <w:szCs w:val="22"/>
        </w:rPr>
        <w:t xml:space="preserve">Web: </w:t>
      </w:r>
      <w:hyperlink r:id="rId49" w:history="1">
        <w:r w:rsidRPr="00967A12">
          <w:rPr>
            <w:rStyle w:val="Hyperlink"/>
            <w:sz w:val="22"/>
            <w:szCs w:val="22"/>
          </w:rPr>
          <w:t>www.equity.ok.ubc.ca</w:t>
        </w:r>
      </w:hyperlink>
      <w:r w:rsidRPr="00967A12">
        <w:rPr>
          <w:rStyle w:val="eop"/>
          <w:sz w:val="22"/>
          <w:szCs w:val="22"/>
        </w:rPr>
        <w:t> </w:t>
      </w:r>
    </w:p>
    <w:p w14:paraId="29C5BF74" w14:textId="77777777" w:rsidR="00AC289E" w:rsidRPr="00967A12" w:rsidRDefault="00AC289E" w:rsidP="00AC289E">
      <w:pPr>
        <w:pStyle w:val="BodyText"/>
        <w:jc w:val="both"/>
        <w:rPr>
          <w:sz w:val="22"/>
          <w:szCs w:val="22"/>
        </w:rPr>
      </w:pPr>
      <w:r w:rsidRPr="00967A12">
        <w:rPr>
          <w:sz w:val="22"/>
          <w:szCs w:val="22"/>
        </w:rPr>
        <w:tab/>
      </w:r>
      <w:r w:rsidRPr="00967A12">
        <w:rPr>
          <w:sz w:val="22"/>
          <w:szCs w:val="22"/>
        </w:rPr>
        <w:tab/>
      </w:r>
      <w:r w:rsidRPr="00967A12">
        <w:rPr>
          <w:sz w:val="22"/>
          <w:szCs w:val="22"/>
        </w:rPr>
        <w:tab/>
      </w:r>
      <w:r w:rsidRPr="00967A12">
        <w:rPr>
          <w:sz w:val="22"/>
          <w:szCs w:val="22"/>
        </w:rPr>
        <w:tab/>
      </w:r>
      <w:r w:rsidRPr="00967A12">
        <w:rPr>
          <w:sz w:val="22"/>
          <w:szCs w:val="22"/>
        </w:rPr>
        <w:tab/>
        <w:t xml:space="preserve">                </w:t>
      </w:r>
    </w:p>
    <w:p w14:paraId="224E8655" w14:textId="77777777" w:rsidR="00AC289E" w:rsidRPr="00967A12" w:rsidRDefault="00AC289E" w:rsidP="00AC289E">
      <w:pPr>
        <w:rPr>
          <w:rFonts w:ascii="Times New Roman" w:eastAsiaTheme="minorHAnsi" w:hAnsi="Times New Roman"/>
          <w:b/>
          <w:color w:val="000000" w:themeColor="text1"/>
          <w:sz w:val="22"/>
          <w:szCs w:val="22"/>
          <w:u w:val="single"/>
        </w:rPr>
      </w:pPr>
      <w:r w:rsidRPr="00967A12">
        <w:rPr>
          <w:rFonts w:ascii="Times New Roman" w:eastAsiaTheme="minorHAnsi" w:hAnsi="Times New Roman"/>
          <w:b/>
          <w:color w:val="000000" w:themeColor="text1"/>
          <w:sz w:val="22"/>
          <w:szCs w:val="22"/>
          <w:u w:val="single"/>
        </w:rPr>
        <w:t xml:space="preserve">Health &amp; Wellness </w:t>
      </w:r>
    </w:p>
    <w:p w14:paraId="39841F68" w14:textId="77777777" w:rsidR="00AC289E" w:rsidRPr="00967A12" w:rsidRDefault="00AC289E" w:rsidP="00AC289E">
      <w:pPr>
        <w:pStyle w:val="NormalWeb"/>
        <w:shd w:val="clear" w:color="auto" w:fill="FFFFFF"/>
        <w:spacing w:before="0" w:beforeAutospacing="0" w:after="225" w:afterAutospacing="0"/>
        <w:rPr>
          <w:color w:val="222222"/>
          <w:sz w:val="22"/>
          <w:szCs w:val="22"/>
        </w:rPr>
      </w:pPr>
      <w:r w:rsidRPr="00967A12">
        <w:rPr>
          <w:rFonts w:cstheme="minorHAnsi"/>
          <w:sz w:val="22"/>
          <w:szCs w:val="22"/>
        </w:rPr>
        <w:t xml:space="preserve">Health and Wellness offers a range of student health and wellness services, including a health clinic, counsellors, and health promotion </w:t>
      </w:r>
      <w:r w:rsidRPr="00967A12">
        <w:rPr>
          <w:sz w:val="22"/>
          <w:szCs w:val="22"/>
        </w:rPr>
        <w:t xml:space="preserve">programs. </w:t>
      </w:r>
      <w:r w:rsidRPr="00967A12">
        <w:rPr>
          <w:color w:val="222222"/>
          <w:sz w:val="22"/>
          <w:szCs w:val="22"/>
        </w:rPr>
        <w:t>Students are encouraged to stay at home if they have a minor or communicable illness (such as flu-like symptoms) to prevent further spread of illness to other students, staff, or faculty. If students are too ill to attend class, the student should contact the instructor immediately and submit a “</w:t>
      </w:r>
      <w:proofErr w:type="spellStart"/>
      <w:r w:rsidRPr="00967A12">
        <w:rPr>
          <w:color w:val="222222"/>
          <w:sz w:val="22"/>
          <w:szCs w:val="22"/>
        </w:rPr>
        <w:t>Self Declaration</w:t>
      </w:r>
      <w:proofErr w:type="spellEnd"/>
      <w:r w:rsidRPr="00967A12">
        <w:rPr>
          <w:color w:val="222222"/>
          <w:sz w:val="22"/>
          <w:szCs w:val="22"/>
        </w:rPr>
        <w:t xml:space="preserve"> of Absence Due to Illness or Injury” form: </w:t>
      </w:r>
      <w:hyperlink r:id="rId50" w:tgtFrame="_blank" w:history="1">
        <w:r w:rsidRPr="00967A12">
          <w:rPr>
            <w:rStyle w:val="Hyperlink"/>
            <w:color w:val="0066FF"/>
            <w:sz w:val="22"/>
            <w:szCs w:val="22"/>
          </w:rPr>
          <w:t>Student Declaration of Absence Due to Illness or Injury (PDF)</w:t>
        </w:r>
      </w:hyperlink>
      <w:r w:rsidRPr="00967A12">
        <w:rPr>
          <w:rStyle w:val="Hyperlink"/>
          <w:color w:val="0055B7"/>
          <w:sz w:val="22"/>
          <w:szCs w:val="22"/>
          <w:u w:val="none"/>
        </w:rPr>
        <w:t xml:space="preserve"> </w:t>
      </w:r>
    </w:p>
    <w:p w14:paraId="1CB598EC" w14:textId="77777777" w:rsidR="00AC289E" w:rsidRPr="00967A12" w:rsidRDefault="00AC289E" w:rsidP="00AC289E">
      <w:pPr>
        <w:pStyle w:val="NormalWeb"/>
        <w:shd w:val="clear" w:color="auto" w:fill="FFFFFF"/>
        <w:spacing w:before="0" w:beforeAutospacing="0" w:after="225" w:afterAutospacing="0"/>
        <w:rPr>
          <w:color w:val="222222"/>
          <w:sz w:val="22"/>
          <w:szCs w:val="22"/>
        </w:rPr>
      </w:pPr>
      <w:r w:rsidRPr="00967A12">
        <w:rPr>
          <w:color w:val="222222"/>
          <w:sz w:val="22"/>
          <w:szCs w:val="22"/>
        </w:rPr>
        <w:t>Please note: Use of the self-declaration form</w:t>
      </w:r>
      <w:r w:rsidRPr="00967A12">
        <w:rPr>
          <w:color w:val="222222"/>
          <w:sz w:val="22"/>
          <w:szCs w:val="22"/>
          <w:u w:val="single"/>
        </w:rPr>
        <w:t xml:space="preserve"> during the final exam period</w:t>
      </w:r>
      <w:r w:rsidRPr="00967A12">
        <w:rPr>
          <w:color w:val="222222"/>
          <w:sz w:val="22"/>
          <w:szCs w:val="22"/>
        </w:rPr>
        <w:t xml:space="preserve"> is not accepted—students are advised to communicate directly with their instructor if they are sick and unable to write final examinations. This declaration is not an exemption from any exams, papers, or projects that were missed during the time of absence and does not modify any academic obligations.</w:t>
      </w:r>
    </w:p>
    <w:p w14:paraId="7DB85BCA" w14:textId="77777777" w:rsidR="00AC289E" w:rsidRPr="00967A12" w:rsidRDefault="00AC289E" w:rsidP="00AC289E">
      <w:pPr>
        <w:rPr>
          <w:rFonts w:ascii="Times New Roman" w:hAnsi="Times New Roman"/>
          <w:sz w:val="22"/>
          <w:szCs w:val="22"/>
          <w:lang w:val="en-CA" w:eastAsia="en-CA"/>
        </w:rPr>
      </w:pPr>
      <w:r w:rsidRPr="00967A12">
        <w:rPr>
          <w:rFonts w:ascii="Times New Roman" w:hAnsi="Times New Roman"/>
          <w:iCs/>
          <w:sz w:val="22"/>
          <w:szCs w:val="22"/>
        </w:rPr>
        <w:lastRenderedPageBreak/>
        <w:t xml:space="preserve">If students would like to access a UBC physician, nurse or counsellor, please call our office at 250 807-9270 or visit our website: </w:t>
      </w:r>
      <w:hyperlink r:id="rId51" w:history="1">
        <w:r w:rsidRPr="00967A12">
          <w:rPr>
            <w:rStyle w:val="Hyperlink"/>
            <w:rFonts w:ascii="Times New Roman" w:hAnsi="Times New Roman"/>
            <w:iCs/>
            <w:sz w:val="22"/>
            <w:szCs w:val="22"/>
          </w:rPr>
          <w:t>https://students.ok.ubc.ca/health-wellness/</w:t>
        </w:r>
      </w:hyperlink>
      <w:r w:rsidRPr="00967A12">
        <w:rPr>
          <w:rFonts w:ascii="Times New Roman" w:hAnsi="Times New Roman"/>
          <w:sz w:val="22"/>
          <w:szCs w:val="22"/>
          <w:lang w:val="en-CA" w:eastAsia="en-CA"/>
        </w:rPr>
        <w:t xml:space="preserve"> </w:t>
      </w:r>
    </w:p>
    <w:p w14:paraId="24A64E38" w14:textId="77777777" w:rsidR="00AC289E" w:rsidRPr="00967A12" w:rsidRDefault="00AC289E" w:rsidP="00AC289E">
      <w:pPr>
        <w:rPr>
          <w:rFonts w:ascii="Times New Roman" w:eastAsiaTheme="minorHAnsi" w:hAnsi="Times New Roman"/>
          <w:sz w:val="22"/>
          <w:szCs w:val="22"/>
          <w:highlight w:val="yellow"/>
        </w:rPr>
      </w:pPr>
      <w:r w:rsidRPr="00967A12">
        <w:rPr>
          <w:sz w:val="22"/>
          <w:szCs w:val="22"/>
        </w:rPr>
        <w:t>The UBC Student Assistance Program (SAP) is a free, 24/7 wellness resource for students. Services include personal counselling, life coaching, group programs and more, based on your needs</w:t>
      </w:r>
      <w:r w:rsidRPr="00967A12">
        <w:rPr>
          <w:rFonts w:ascii="Times New Roman" w:eastAsiaTheme="minorHAnsi" w:hAnsi="Times New Roman"/>
          <w:sz w:val="22"/>
          <w:szCs w:val="22"/>
        </w:rPr>
        <w:t xml:space="preserve">: </w:t>
      </w:r>
      <w:hyperlink r:id="rId52" w:tgtFrame="_blank" w:history="1">
        <w:r w:rsidRPr="00967A12">
          <w:rPr>
            <w:rFonts w:ascii="Times New Roman" w:hAnsi="Times New Roman"/>
            <w:color w:val="0000FF"/>
            <w:sz w:val="22"/>
            <w:szCs w:val="22"/>
            <w:u w:val="single"/>
          </w:rPr>
          <w:t>https://students.ok.ubc.ca/health-wellness/student-assistance-program/</w:t>
        </w:r>
      </w:hyperlink>
      <w:r w:rsidRPr="00967A12">
        <w:rPr>
          <w:rFonts w:ascii="Times New Roman" w:hAnsi="Times New Roman"/>
          <w:color w:val="0000FF"/>
          <w:sz w:val="22"/>
          <w:szCs w:val="22"/>
        </w:rPr>
        <w:t xml:space="preserve">  </w:t>
      </w:r>
      <w:r w:rsidRPr="00967A12">
        <w:rPr>
          <w:rFonts w:ascii="Times New Roman" w:hAnsi="Times New Roman"/>
          <w:i/>
          <w:iCs/>
          <w:color w:val="000000"/>
          <w:sz w:val="22"/>
          <w:szCs w:val="22"/>
        </w:rPr>
        <w:br/>
      </w:r>
    </w:p>
    <w:p w14:paraId="1B137B4F" w14:textId="77777777" w:rsidR="00AC289E" w:rsidRPr="00967A12" w:rsidRDefault="00AC289E" w:rsidP="00AC289E">
      <w:pPr>
        <w:rPr>
          <w:rFonts w:ascii="Times New Roman" w:hAnsi="Times New Roman"/>
          <w:b/>
          <w:sz w:val="22"/>
          <w:szCs w:val="22"/>
          <w:u w:val="single"/>
        </w:rPr>
      </w:pPr>
      <w:r w:rsidRPr="00967A12">
        <w:rPr>
          <w:rFonts w:ascii="Times New Roman" w:hAnsi="Times New Roman"/>
          <w:b/>
          <w:sz w:val="22"/>
          <w:szCs w:val="22"/>
          <w:u w:val="single"/>
        </w:rPr>
        <w:t>FCCS Communications Portal</w:t>
      </w:r>
    </w:p>
    <w:p w14:paraId="556E4BAE" w14:textId="77777777" w:rsidR="00AC289E" w:rsidRPr="00967A12" w:rsidRDefault="00AC289E" w:rsidP="00AC289E">
      <w:pPr>
        <w:rPr>
          <w:rFonts w:ascii="Times New Roman" w:hAnsi="Times New Roman"/>
          <w:sz w:val="22"/>
          <w:szCs w:val="22"/>
          <w:lang w:val="en-CA" w:eastAsia="en-CA"/>
        </w:rPr>
      </w:pPr>
      <w:r w:rsidRPr="00967A12">
        <w:rPr>
          <w:rFonts w:ascii="Times New Roman" w:hAnsi="Times New Roman"/>
          <w:sz w:val="22"/>
          <w:szCs w:val="22"/>
        </w:rPr>
        <w:t xml:space="preserve">Consider signing up for our FCCS Communications portal for students in our undergraduate and graduate programs in Canvas. </w:t>
      </w:r>
    </w:p>
    <w:p w14:paraId="035A4514" w14:textId="77777777" w:rsidR="00AC289E" w:rsidRPr="00967A12" w:rsidRDefault="00AC289E" w:rsidP="00AC289E">
      <w:pPr>
        <w:rPr>
          <w:rFonts w:ascii="Times New Roman" w:hAnsi="Times New Roman"/>
          <w:sz w:val="22"/>
          <w:szCs w:val="22"/>
        </w:rPr>
      </w:pPr>
      <w:r w:rsidRPr="00967A12">
        <w:rPr>
          <w:rFonts w:ascii="Times New Roman" w:hAnsi="Times New Roman"/>
          <w:sz w:val="22"/>
          <w:szCs w:val="22"/>
        </w:rPr>
        <w:t>This one-stop space will be used to keep students informed and up to date with important information related to your academic matters as well as updated on FCCS and campus events.</w:t>
      </w:r>
    </w:p>
    <w:p w14:paraId="3918D533" w14:textId="77777777" w:rsidR="00AC289E" w:rsidRPr="00967A12" w:rsidRDefault="00AC289E" w:rsidP="00AC289E">
      <w:pPr>
        <w:rPr>
          <w:rFonts w:ascii="Times New Roman" w:hAnsi="Times New Roman"/>
          <w:sz w:val="22"/>
          <w:szCs w:val="22"/>
        </w:rPr>
      </w:pPr>
      <w:r w:rsidRPr="00967A12">
        <w:rPr>
          <w:rFonts w:ascii="Times New Roman" w:hAnsi="Times New Roman"/>
          <w:sz w:val="22"/>
          <w:szCs w:val="22"/>
        </w:rPr>
        <w:t xml:space="preserve">Self </w:t>
      </w:r>
      <w:proofErr w:type="spellStart"/>
      <w:r w:rsidRPr="00967A12">
        <w:rPr>
          <w:rFonts w:ascii="Times New Roman" w:hAnsi="Times New Roman"/>
          <w:sz w:val="22"/>
          <w:szCs w:val="22"/>
        </w:rPr>
        <w:t>enrol</w:t>
      </w:r>
      <w:proofErr w:type="spellEnd"/>
      <w:r w:rsidRPr="00967A12">
        <w:rPr>
          <w:rFonts w:ascii="Times New Roman" w:hAnsi="Times New Roman"/>
          <w:sz w:val="22"/>
          <w:szCs w:val="22"/>
        </w:rPr>
        <w:t xml:space="preserve">: </w:t>
      </w:r>
      <w:hyperlink r:id="rId53" w:tgtFrame="_blank" w:history="1">
        <w:r w:rsidRPr="00967A12">
          <w:rPr>
            <w:rStyle w:val="Hyperlink"/>
            <w:rFonts w:ascii="Times New Roman" w:hAnsi="Times New Roman"/>
            <w:sz w:val="22"/>
            <w:szCs w:val="22"/>
          </w:rPr>
          <w:t>https://canvas.ubc.ca/enroll/3KBYFY</w:t>
        </w:r>
      </w:hyperlink>
    </w:p>
    <w:p w14:paraId="08B7E391" w14:textId="77777777" w:rsidR="00AC289E" w:rsidRPr="00CC65E7" w:rsidRDefault="00AC289E" w:rsidP="00AC289E">
      <w:pPr>
        <w:rPr>
          <w:rFonts w:ascii="Times New Roman" w:hAnsi="Times New Roman"/>
        </w:rPr>
      </w:pPr>
    </w:p>
    <w:p w14:paraId="11A1E395" w14:textId="77777777" w:rsidR="00AC289E" w:rsidRPr="00AC289E" w:rsidRDefault="00AC289E" w:rsidP="00AC289E">
      <w:pPr>
        <w:widowControl w:val="0"/>
        <w:tabs>
          <w:tab w:val="center" w:pos="4680"/>
          <w:tab w:val="left" w:pos="6690"/>
        </w:tabs>
        <w:autoSpaceDE w:val="0"/>
        <w:autoSpaceDN w:val="0"/>
        <w:adjustRightInd w:val="0"/>
        <w:spacing w:after="240"/>
        <w:rPr>
          <w:rFonts w:asciiTheme="majorHAnsi" w:hAnsiTheme="majorHAnsi"/>
          <w:b/>
          <w:bCs/>
          <w:caps/>
          <w:color w:val="2D371E"/>
        </w:rPr>
      </w:pPr>
      <w:r w:rsidRPr="00CC65E7">
        <w:rPr>
          <w:rFonts w:ascii="Times New Roman" w:hAnsi="Times New Roman"/>
          <w:b/>
          <w:bCs/>
          <w:caps/>
          <w:color w:val="2D371E"/>
        </w:rPr>
        <w:tab/>
      </w:r>
      <w:r w:rsidRPr="00AC289E">
        <w:rPr>
          <w:rFonts w:asciiTheme="majorHAnsi" w:hAnsiTheme="majorHAnsi"/>
          <w:b/>
          <w:bCs/>
          <w:caps/>
          <w:color w:val="2D371E"/>
        </w:rPr>
        <w:t xml:space="preserve">Safewalk </w:t>
      </w:r>
      <w:r w:rsidRPr="00AC289E">
        <w:rPr>
          <w:rFonts w:asciiTheme="majorHAnsi" w:hAnsiTheme="majorHAnsi"/>
          <w:b/>
          <w:bCs/>
          <w:caps/>
          <w:color w:val="2D371E"/>
        </w:rPr>
        <w:tab/>
      </w:r>
    </w:p>
    <w:p w14:paraId="0687106A" w14:textId="0AA47D8F" w:rsidR="0009471E" w:rsidRPr="00AC289E" w:rsidRDefault="00AC289E" w:rsidP="00AC289E">
      <w:pPr>
        <w:pStyle w:val="WPNormal"/>
        <w:rPr>
          <w:rFonts w:asciiTheme="majorHAnsi" w:hAnsiTheme="majorHAnsi"/>
          <w:b/>
          <w:color w:val="215868" w:themeColor="accent5" w:themeShade="80"/>
          <w:sz w:val="22"/>
          <w:szCs w:val="22"/>
        </w:rPr>
      </w:pPr>
      <w:r w:rsidRPr="00AC289E">
        <w:rPr>
          <w:rFonts w:asciiTheme="majorHAnsi" w:hAnsiTheme="majorHAnsi" w:cs="Arial"/>
          <w:i/>
          <w:iCs/>
          <w:color w:val="4B4B4B"/>
        </w:rPr>
        <w:t xml:space="preserve">Don't want to walk alone at night?  Not too sure how to get somewhere on campus?  Call </w:t>
      </w:r>
      <w:proofErr w:type="spellStart"/>
      <w:r w:rsidRPr="00AC289E">
        <w:rPr>
          <w:rFonts w:asciiTheme="majorHAnsi" w:hAnsiTheme="majorHAnsi" w:cs="Arial"/>
          <w:i/>
          <w:iCs/>
          <w:color w:val="4B4B4B"/>
        </w:rPr>
        <w:t>Safewalk</w:t>
      </w:r>
      <w:proofErr w:type="spellEnd"/>
      <w:r w:rsidRPr="00AC289E">
        <w:rPr>
          <w:rFonts w:asciiTheme="majorHAnsi" w:hAnsiTheme="majorHAnsi" w:cs="Arial"/>
          <w:i/>
          <w:iCs/>
          <w:color w:val="4B4B4B"/>
        </w:rPr>
        <w:t xml:space="preserve"> at </w:t>
      </w:r>
      <w:r w:rsidRPr="00AC289E">
        <w:rPr>
          <w:rFonts w:asciiTheme="majorHAnsi" w:hAnsiTheme="majorHAnsi" w:cs="Arial"/>
          <w:b/>
          <w:bCs/>
          <w:i/>
          <w:iCs/>
          <w:color w:val="2D371E"/>
        </w:rPr>
        <w:t xml:space="preserve">250.807.8076. For more information, visit: </w:t>
      </w:r>
      <w:hyperlink r:id="rId54" w:history="1">
        <w:r w:rsidRPr="00AC289E">
          <w:rPr>
            <w:rStyle w:val="Hyperlink"/>
            <w:rFonts w:asciiTheme="majorHAnsi" w:hAnsiTheme="majorHAnsi" w:cs="Arial"/>
            <w:b/>
            <w:bCs/>
            <w:i/>
            <w:iCs/>
          </w:rPr>
          <w:t>http://security.ok.ubc.ca/welcome.html</w:t>
        </w:r>
      </w:hyperlink>
    </w:p>
    <w:sectPr w:rsidR="0009471E" w:rsidRPr="00AC289E" w:rsidSect="004557F6">
      <w:headerReference w:type="default" r:id="rId55"/>
      <w:type w:val="continuous"/>
      <w:pgSz w:w="12240" w:h="15840"/>
      <w:pgMar w:top="1304" w:right="1304" w:bottom="1168" w:left="130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3CD9F" w14:textId="77777777" w:rsidR="006954F3" w:rsidRDefault="006954F3">
      <w:r>
        <w:separator/>
      </w:r>
    </w:p>
  </w:endnote>
  <w:endnote w:type="continuationSeparator" w:id="0">
    <w:p w14:paraId="77387ECB" w14:textId="77777777" w:rsidR="006954F3" w:rsidRDefault="006954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New York">
    <w:altName w:val="Tahoma"/>
    <w:panose1 w:val="020B0604020202020204"/>
    <w:charset w:val="4D"/>
    <w:family w:val="roman"/>
    <w:notTrueType/>
    <w:pitch w:val="variable"/>
    <w:sig w:usb0="00000003" w:usb1="00000000" w:usb2="00000000" w:usb3="00000000" w:csb0="00000001" w:csb1="00000000"/>
  </w:font>
  <w:font w:name="Times">
    <w:panose1 w:val="00000500000000020000"/>
    <w:charset w:val="00"/>
    <w:family w:val="auto"/>
    <w:pitch w:val="variable"/>
    <w:sig w:usb0="E00002FF" w:usb1="5000205A" w:usb2="00000000" w:usb3="00000000" w:csb0="0000019F" w:csb1="00000000"/>
  </w:font>
  <w:font w:name="Garamond">
    <w:panose1 w:val="020B06040202020202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onaco">
    <w:panose1 w:val="00000000000000000000"/>
    <w:charset w:val="4D"/>
    <w:family w:val="auto"/>
    <w:pitch w:val="variable"/>
    <w:sig w:usb0="A00002FF" w:usb1="500039FB" w:usb2="00000000" w:usb3="00000000" w:csb0="00000197" w:csb1="00000000"/>
  </w:font>
  <w:font w:name="Geneva">
    <w:panose1 w:val="020B0503030404040204"/>
    <w:charset w:val="00"/>
    <w:family w:val="swiss"/>
    <w:pitch w:val="variable"/>
    <w:sig w:usb0="E00002FF" w:usb1="5200205F" w:usb2="00A0C000" w:usb3="00000000" w:csb0="0000019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notTrueType/>
    <w:pitch w:val="variable"/>
    <w:sig w:usb0="00000003" w:usb1="00000000" w:usb2="00000000" w:usb3="00000000" w:csb0="00000001" w:csb1="00000000"/>
  </w:font>
  <w:font w:name="Myriad Pro">
    <w:panose1 w:val="020B0604020202020204"/>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3350A" w14:textId="77777777" w:rsidR="006954F3" w:rsidRDefault="006954F3">
      <w:r>
        <w:separator/>
      </w:r>
    </w:p>
  </w:footnote>
  <w:footnote w:type="continuationSeparator" w:id="0">
    <w:p w14:paraId="5C3E4C39" w14:textId="77777777" w:rsidR="006954F3" w:rsidRDefault="006954F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E153B5" w14:textId="77777777" w:rsidR="00C24BAA" w:rsidRPr="00833F2B" w:rsidRDefault="00C24BAA" w:rsidP="001378AA">
    <w:pPr>
      <w:pStyle w:val="Header"/>
    </w:pPr>
    <w:r>
      <w:rPr>
        <w:noProof/>
      </w:rPr>
      <w:drawing>
        <wp:inline distT="0" distB="0" distL="0" distR="0" wp14:anchorId="0C85A364" wp14:editId="7DD9DA23">
          <wp:extent cx="3138805" cy="481965"/>
          <wp:effectExtent l="19050" t="0" r="4445" b="0"/>
          <wp:docPr id="2" name="Picture 1" descr="ubcblack_fu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cblack_full"/>
                  <pic:cNvPicPr>
                    <a:picLocks noChangeAspect="1" noChangeArrowheads="1"/>
                  </pic:cNvPicPr>
                </pic:nvPicPr>
                <pic:blipFill>
                  <a:blip r:embed="rId1"/>
                  <a:srcRect/>
                  <a:stretch>
                    <a:fillRect/>
                  </a:stretch>
                </pic:blipFill>
                <pic:spPr bwMode="auto">
                  <a:xfrm>
                    <a:off x="0" y="0"/>
                    <a:ext cx="3138805" cy="481965"/>
                  </a:xfrm>
                  <a:prstGeom prst="rect">
                    <a:avLst/>
                  </a:prstGeom>
                  <a:noFill/>
                  <a:ln w="9525">
                    <a:noFill/>
                    <a:miter lim="800000"/>
                    <a:headEnd/>
                    <a:tailEnd/>
                  </a:ln>
                </pic:spPr>
              </pic:pic>
            </a:graphicData>
          </a:graphic>
        </wp:inline>
      </w:drawing>
    </w:r>
  </w:p>
  <w:p w14:paraId="47550039" w14:textId="77777777" w:rsidR="00C24BAA" w:rsidRDefault="00C24BAA">
    <w:pPr>
      <w:pStyle w:val="Header"/>
    </w:pPr>
  </w:p>
  <w:p w14:paraId="22F670C3" w14:textId="77777777" w:rsidR="00C24BAA" w:rsidRDefault="00C24B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8289B"/>
    <w:multiLevelType w:val="hybridMultilevel"/>
    <w:tmpl w:val="B3A06F2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155B1"/>
    <w:multiLevelType w:val="hybridMultilevel"/>
    <w:tmpl w:val="7700D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7289F"/>
    <w:multiLevelType w:val="hybridMultilevel"/>
    <w:tmpl w:val="4DB69D24"/>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9342498"/>
    <w:multiLevelType w:val="hybridMultilevel"/>
    <w:tmpl w:val="F54AA08E"/>
    <w:lvl w:ilvl="0" w:tplc="04090001">
      <w:start w:val="1"/>
      <w:numFmt w:val="bullet"/>
      <w:lvlText w:val=""/>
      <w:lvlJc w:val="left"/>
      <w:pPr>
        <w:ind w:left="2520" w:hanging="360"/>
      </w:pPr>
      <w:rPr>
        <w:rFonts w:ascii="Symbol" w:hAnsi="Symbol" w:hint="default"/>
        <w:i w:val="0"/>
      </w:rPr>
    </w:lvl>
    <w:lvl w:ilvl="1" w:tplc="04090003">
      <w:start w:val="1"/>
      <w:numFmt w:val="bullet"/>
      <w:lvlText w:val="o"/>
      <w:lvlJc w:val="left"/>
      <w:pPr>
        <w:tabs>
          <w:tab w:val="num" w:pos="3240"/>
        </w:tabs>
        <w:ind w:left="3240" w:hanging="360"/>
      </w:pPr>
      <w:rPr>
        <w:rFonts w:ascii="Courier New" w:hAnsi="Courier New" w:hint="default"/>
      </w:rPr>
    </w:lvl>
    <w:lvl w:ilvl="2" w:tplc="04090005">
      <w:start w:val="1"/>
      <w:numFmt w:val="bullet"/>
      <w:lvlText w:val=""/>
      <w:lvlJc w:val="left"/>
      <w:pPr>
        <w:tabs>
          <w:tab w:val="num" w:pos="3960"/>
        </w:tabs>
        <w:ind w:left="3960" w:hanging="360"/>
      </w:pPr>
      <w:rPr>
        <w:rFonts w:ascii="Wingdings" w:hAnsi="Wingdings" w:hint="default"/>
      </w:rPr>
    </w:lvl>
    <w:lvl w:ilvl="3" w:tplc="04090001">
      <w:start w:val="1"/>
      <w:numFmt w:val="bullet"/>
      <w:lvlText w:val=""/>
      <w:lvlJc w:val="left"/>
      <w:pPr>
        <w:tabs>
          <w:tab w:val="num" w:pos="4680"/>
        </w:tabs>
        <w:ind w:left="4680" w:hanging="360"/>
      </w:pPr>
      <w:rPr>
        <w:rFonts w:ascii="Symbol" w:hAnsi="Symbol" w:hint="default"/>
      </w:rPr>
    </w:lvl>
    <w:lvl w:ilvl="4" w:tplc="04090003">
      <w:start w:val="1"/>
      <w:numFmt w:val="bullet"/>
      <w:lvlText w:val="o"/>
      <w:lvlJc w:val="left"/>
      <w:pPr>
        <w:tabs>
          <w:tab w:val="num" w:pos="5400"/>
        </w:tabs>
        <w:ind w:left="5400" w:hanging="360"/>
      </w:pPr>
      <w:rPr>
        <w:rFonts w:ascii="Courier New" w:hAnsi="Courier New" w:hint="default"/>
      </w:rPr>
    </w:lvl>
    <w:lvl w:ilvl="5" w:tplc="04090005">
      <w:start w:val="1"/>
      <w:numFmt w:val="bullet"/>
      <w:lvlText w:val=""/>
      <w:lvlJc w:val="left"/>
      <w:pPr>
        <w:tabs>
          <w:tab w:val="num" w:pos="6120"/>
        </w:tabs>
        <w:ind w:left="6120" w:hanging="360"/>
      </w:pPr>
      <w:rPr>
        <w:rFonts w:ascii="Wingdings" w:hAnsi="Wingdings" w:hint="default"/>
      </w:rPr>
    </w:lvl>
    <w:lvl w:ilvl="6" w:tplc="04090001">
      <w:start w:val="1"/>
      <w:numFmt w:val="bullet"/>
      <w:lvlText w:val=""/>
      <w:lvlJc w:val="left"/>
      <w:pPr>
        <w:tabs>
          <w:tab w:val="num" w:pos="6840"/>
        </w:tabs>
        <w:ind w:left="6840" w:hanging="360"/>
      </w:pPr>
      <w:rPr>
        <w:rFonts w:ascii="Symbol" w:hAnsi="Symbol" w:hint="default"/>
      </w:rPr>
    </w:lvl>
    <w:lvl w:ilvl="7" w:tplc="04090003">
      <w:start w:val="1"/>
      <w:numFmt w:val="bullet"/>
      <w:lvlText w:val="o"/>
      <w:lvlJc w:val="left"/>
      <w:pPr>
        <w:tabs>
          <w:tab w:val="num" w:pos="7560"/>
        </w:tabs>
        <w:ind w:left="7560" w:hanging="360"/>
      </w:pPr>
      <w:rPr>
        <w:rFonts w:ascii="Courier New" w:hAnsi="Courier New" w:hint="default"/>
      </w:rPr>
    </w:lvl>
    <w:lvl w:ilvl="8" w:tplc="04090005">
      <w:start w:val="1"/>
      <w:numFmt w:val="bullet"/>
      <w:lvlText w:val=""/>
      <w:lvlJc w:val="left"/>
      <w:pPr>
        <w:tabs>
          <w:tab w:val="num" w:pos="8280"/>
        </w:tabs>
        <w:ind w:left="8280" w:hanging="360"/>
      </w:pPr>
      <w:rPr>
        <w:rFonts w:ascii="Wingdings" w:hAnsi="Wingdings" w:hint="default"/>
      </w:rPr>
    </w:lvl>
  </w:abstractNum>
  <w:abstractNum w:abstractNumId="4" w15:restartNumberingAfterBreak="0">
    <w:nsid w:val="1FFF2985"/>
    <w:multiLevelType w:val="hybridMultilevel"/>
    <w:tmpl w:val="3C18C9C6"/>
    <w:lvl w:ilvl="0" w:tplc="5B36B82E">
      <w:start w:val="9"/>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187603"/>
    <w:multiLevelType w:val="hybridMultilevel"/>
    <w:tmpl w:val="63F4EEB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9AB2FC5"/>
    <w:multiLevelType w:val="hybridMultilevel"/>
    <w:tmpl w:val="F126D948"/>
    <w:lvl w:ilvl="0" w:tplc="0409000F">
      <w:start w:val="1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C1366B"/>
    <w:multiLevelType w:val="hybridMultilevel"/>
    <w:tmpl w:val="D5F46C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2F5466C2"/>
    <w:multiLevelType w:val="hybridMultilevel"/>
    <w:tmpl w:val="EB64F01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148432B"/>
    <w:multiLevelType w:val="hybridMultilevel"/>
    <w:tmpl w:val="260AB0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1AC3F80"/>
    <w:multiLevelType w:val="hybridMultilevel"/>
    <w:tmpl w:val="9CD417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4027F55"/>
    <w:multiLevelType w:val="hybridMultilevel"/>
    <w:tmpl w:val="E0EA06B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3624496C"/>
    <w:multiLevelType w:val="hybridMultilevel"/>
    <w:tmpl w:val="079E9740"/>
    <w:lvl w:ilvl="0" w:tplc="62F847E2">
      <w:start w:val="230"/>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B101664"/>
    <w:multiLevelType w:val="hybridMultilevel"/>
    <w:tmpl w:val="5B7E6B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A931FF1"/>
    <w:multiLevelType w:val="hybridMultilevel"/>
    <w:tmpl w:val="45261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1852DD5"/>
    <w:multiLevelType w:val="hybridMultilevel"/>
    <w:tmpl w:val="4FA0097A"/>
    <w:lvl w:ilvl="0" w:tplc="F7AE52A0">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5240650"/>
    <w:multiLevelType w:val="hybridMultilevel"/>
    <w:tmpl w:val="A4F61E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0362A6"/>
    <w:multiLevelType w:val="hybridMultilevel"/>
    <w:tmpl w:val="92589C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89E7F20"/>
    <w:multiLevelType w:val="hybridMultilevel"/>
    <w:tmpl w:val="7240A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CB314EA"/>
    <w:multiLevelType w:val="hybridMultilevel"/>
    <w:tmpl w:val="FA669C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3F914F9"/>
    <w:multiLevelType w:val="hybridMultilevel"/>
    <w:tmpl w:val="812ABA86"/>
    <w:lvl w:ilvl="0" w:tplc="F16C811C">
      <w:start w:val="2"/>
      <w:numFmt w:val="decimal"/>
      <w:lvlText w:val="%1."/>
      <w:lvlJc w:val="left"/>
      <w:pPr>
        <w:ind w:left="720" w:hanging="360"/>
      </w:pPr>
      <w:rPr>
        <w:rFonts w:asciiTheme="minorHAnsi" w:hAnsiTheme="minorHAnsi" w:hint="default"/>
        <w:b w:val="0"/>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852660"/>
    <w:multiLevelType w:val="hybridMultilevel"/>
    <w:tmpl w:val="E8BABB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7435767E"/>
    <w:multiLevelType w:val="hybridMultilevel"/>
    <w:tmpl w:val="FDD451E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9726BC2"/>
    <w:multiLevelType w:val="hybridMultilevel"/>
    <w:tmpl w:val="942AA0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19"/>
  </w:num>
  <w:num w:numId="3">
    <w:abstractNumId w:val="3"/>
  </w:num>
  <w:num w:numId="4">
    <w:abstractNumId w:val="15"/>
  </w:num>
  <w:num w:numId="5">
    <w:abstractNumId w:val="18"/>
  </w:num>
  <w:num w:numId="6">
    <w:abstractNumId w:val="23"/>
  </w:num>
  <w:num w:numId="7">
    <w:abstractNumId w:val="1"/>
  </w:num>
  <w:num w:numId="8">
    <w:abstractNumId w:val="17"/>
  </w:num>
  <w:num w:numId="9">
    <w:abstractNumId w:val="9"/>
  </w:num>
  <w:num w:numId="10">
    <w:abstractNumId w:val="11"/>
  </w:num>
  <w:num w:numId="11">
    <w:abstractNumId w:val="0"/>
  </w:num>
  <w:num w:numId="12">
    <w:abstractNumId w:val="22"/>
  </w:num>
  <w:num w:numId="13">
    <w:abstractNumId w:val="2"/>
  </w:num>
  <w:num w:numId="14">
    <w:abstractNumId w:val="7"/>
  </w:num>
  <w:num w:numId="15">
    <w:abstractNumId w:val="13"/>
  </w:num>
  <w:num w:numId="16">
    <w:abstractNumId w:val="16"/>
  </w:num>
  <w:num w:numId="17">
    <w:abstractNumId w:val="8"/>
  </w:num>
  <w:num w:numId="18">
    <w:abstractNumId w:val="21"/>
  </w:num>
  <w:num w:numId="19">
    <w:abstractNumId w:val="14"/>
  </w:num>
  <w:num w:numId="20">
    <w:abstractNumId w:val="4"/>
  </w:num>
  <w:num w:numId="21">
    <w:abstractNumId w:val="12"/>
  </w:num>
  <w:num w:numId="22">
    <w:abstractNumId w:val="6"/>
  </w:num>
  <w:num w:numId="23">
    <w:abstractNumId w:val="10"/>
  </w:num>
  <w:num w:numId="24">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efferess">
    <w15:presenceInfo w15:providerId="None" w15:userId="Jefferes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DisplayPageBoundaries/>
  <w:bordersDoNotSurroundHeader/>
  <w:bordersDoNotSurroundFooter/>
  <w:proofState w:spelling="clean" w:grammar="clean"/>
  <w:defaultTabStop w:val="720"/>
  <w:hyphenationZone w:val="0"/>
  <w:doNotHyphenateCaps/>
  <w:drawingGridHorizontalSpacing w:val="120"/>
  <w:drawingGridVerticalSpacing w:val="120"/>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6AD"/>
    <w:rsid w:val="000039F8"/>
    <w:rsid w:val="00021CEB"/>
    <w:rsid w:val="00036AD5"/>
    <w:rsid w:val="00045116"/>
    <w:rsid w:val="00061041"/>
    <w:rsid w:val="00072D1C"/>
    <w:rsid w:val="00073686"/>
    <w:rsid w:val="0008434F"/>
    <w:rsid w:val="00090DE4"/>
    <w:rsid w:val="0009471E"/>
    <w:rsid w:val="00095891"/>
    <w:rsid w:val="00095C9C"/>
    <w:rsid w:val="00096C80"/>
    <w:rsid w:val="00096C90"/>
    <w:rsid w:val="000A5EDC"/>
    <w:rsid w:val="000B73E1"/>
    <w:rsid w:val="000C2082"/>
    <w:rsid w:val="000F6BEA"/>
    <w:rsid w:val="001378AA"/>
    <w:rsid w:val="00144C64"/>
    <w:rsid w:val="0015008F"/>
    <w:rsid w:val="00166DC1"/>
    <w:rsid w:val="00182181"/>
    <w:rsid w:val="00195017"/>
    <w:rsid w:val="00196AD7"/>
    <w:rsid w:val="001A56AD"/>
    <w:rsid w:val="001A7BBF"/>
    <w:rsid w:val="001B570E"/>
    <w:rsid w:val="001C09DC"/>
    <w:rsid w:val="001C2505"/>
    <w:rsid w:val="001C7AFA"/>
    <w:rsid w:val="001D5D3D"/>
    <w:rsid w:val="001E2F45"/>
    <w:rsid w:val="001E7C80"/>
    <w:rsid w:val="001F2483"/>
    <w:rsid w:val="001F6E20"/>
    <w:rsid w:val="002169E9"/>
    <w:rsid w:val="0022044C"/>
    <w:rsid w:val="002261A2"/>
    <w:rsid w:val="0023065A"/>
    <w:rsid w:val="00234BA4"/>
    <w:rsid w:val="002350F0"/>
    <w:rsid w:val="00243342"/>
    <w:rsid w:val="00250116"/>
    <w:rsid w:val="00250788"/>
    <w:rsid w:val="00252D76"/>
    <w:rsid w:val="00264279"/>
    <w:rsid w:val="00265DE4"/>
    <w:rsid w:val="00280D3C"/>
    <w:rsid w:val="0029279F"/>
    <w:rsid w:val="00294C4F"/>
    <w:rsid w:val="002A29E2"/>
    <w:rsid w:val="002A5697"/>
    <w:rsid w:val="002B3032"/>
    <w:rsid w:val="002B4670"/>
    <w:rsid w:val="002B4951"/>
    <w:rsid w:val="002C6E62"/>
    <w:rsid w:val="002D73F8"/>
    <w:rsid w:val="002E753A"/>
    <w:rsid w:val="00341F71"/>
    <w:rsid w:val="003420CE"/>
    <w:rsid w:val="0036545A"/>
    <w:rsid w:val="00371A3D"/>
    <w:rsid w:val="00372B17"/>
    <w:rsid w:val="003815F6"/>
    <w:rsid w:val="00385E08"/>
    <w:rsid w:val="00387C65"/>
    <w:rsid w:val="003903FF"/>
    <w:rsid w:val="00390883"/>
    <w:rsid w:val="00391012"/>
    <w:rsid w:val="003A1A0C"/>
    <w:rsid w:val="003A4588"/>
    <w:rsid w:val="003C0F4D"/>
    <w:rsid w:val="003C5208"/>
    <w:rsid w:val="003F10CC"/>
    <w:rsid w:val="00402060"/>
    <w:rsid w:val="00407CB6"/>
    <w:rsid w:val="00412BBC"/>
    <w:rsid w:val="00414D10"/>
    <w:rsid w:val="004306DF"/>
    <w:rsid w:val="00437D55"/>
    <w:rsid w:val="00445012"/>
    <w:rsid w:val="004557F6"/>
    <w:rsid w:val="00463240"/>
    <w:rsid w:val="004775FE"/>
    <w:rsid w:val="00491343"/>
    <w:rsid w:val="004941FD"/>
    <w:rsid w:val="00495F33"/>
    <w:rsid w:val="00497011"/>
    <w:rsid w:val="004A2C30"/>
    <w:rsid w:val="004A406C"/>
    <w:rsid w:val="004B13D5"/>
    <w:rsid w:val="004B7B6C"/>
    <w:rsid w:val="00502A9F"/>
    <w:rsid w:val="005371F8"/>
    <w:rsid w:val="005421C3"/>
    <w:rsid w:val="00543B10"/>
    <w:rsid w:val="00553B1B"/>
    <w:rsid w:val="0055557C"/>
    <w:rsid w:val="00564BF4"/>
    <w:rsid w:val="00576B43"/>
    <w:rsid w:val="00577B9E"/>
    <w:rsid w:val="00582B35"/>
    <w:rsid w:val="0058724E"/>
    <w:rsid w:val="005A79F6"/>
    <w:rsid w:val="005A7BD5"/>
    <w:rsid w:val="005B5568"/>
    <w:rsid w:val="005D094B"/>
    <w:rsid w:val="005D3228"/>
    <w:rsid w:val="005E48A2"/>
    <w:rsid w:val="00623397"/>
    <w:rsid w:val="006251DE"/>
    <w:rsid w:val="0068198C"/>
    <w:rsid w:val="00681E13"/>
    <w:rsid w:val="006936A3"/>
    <w:rsid w:val="006954F3"/>
    <w:rsid w:val="006C5618"/>
    <w:rsid w:val="006D1EBF"/>
    <w:rsid w:val="006E0248"/>
    <w:rsid w:val="006E2232"/>
    <w:rsid w:val="006E5FF2"/>
    <w:rsid w:val="0071268B"/>
    <w:rsid w:val="00731FB9"/>
    <w:rsid w:val="007333CD"/>
    <w:rsid w:val="00735B9C"/>
    <w:rsid w:val="0076371A"/>
    <w:rsid w:val="00764B66"/>
    <w:rsid w:val="00765F69"/>
    <w:rsid w:val="007766AC"/>
    <w:rsid w:val="00783AAE"/>
    <w:rsid w:val="00787519"/>
    <w:rsid w:val="007A3D8B"/>
    <w:rsid w:val="007B72A0"/>
    <w:rsid w:val="00807953"/>
    <w:rsid w:val="00822483"/>
    <w:rsid w:val="0084066A"/>
    <w:rsid w:val="00852BDA"/>
    <w:rsid w:val="00857473"/>
    <w:rsid w:val="00863C7C"/>
    <w:rsid w:val="00870EBA"/>
    <w:rsid w:val="00880E2F"/>
    <w:rsid w:val="00881712"/>
    <w:rsid w:val="0088193E"/>
    <w:rsid w:val="008857D5"/>
    <w:rsid w:val="00886D91"/>
    <w:rsid w:val="00892AAE"/>
    <w:rsid w:val="00896FEF"/>
    <w:rsid w:val="008C0462"/>
    <w:rsid w:val="008C151E"/>
    <w:rsid w:val="008C158C"/>
    <w:rsid w:val="008C662D"/>
    <w:rsid w:val="008D083B"/>
    <w:rsid w:val="008D4377"/>
    <w:rsid w:val="008D5027"/>
    <w:rsid w:val="008D7D9A"/>
    <w:rsid w:val="008E72C0"/>
    <w:rsid w:val="00916486"/>
    <w:rsid w:val="00927D1A"/>
    <w:rsid w:val="00950506"/>
    <w:rsid w:val="00950A9C"/>
    <w:rsid w:val="00975593"/>
    <w:rsid w:val="009778B5"/>
    <w:rsid w:val="009845CE"/>
    <w:rsid w:val="009909FE"/>
    <w:rsid w:val="009917BC"/>
    <w:rsid w:val="00992DB8"/>
    <w:rsid w:val="009A2D72"/>
    <w:rsid w:val="009E061B"/>
    <w:rsid w:val="009E0B8E"/>
    <w:rsid w:val="009E1C81"/>
    <w:rsid w:val="009E7F52"/>
    <w:rsid w:val="00A03EBE"/>
    <w:rsid w:val="00A12C2D"/>
    <w:rsid w:val="00A146C8"/>
    <w:rsid w:val="00A20D39"/>
    <w:rsid w:val="00A35E11"/>
    <w:rsid w:val="00A42A82"/>
    <w:rsid w:val="00A45A49"/>
    <w:rsid w:val="00A626E5"/>
    <w:rsid w:val="00A655D2"/>
    <w:rsid w:val="00A74A30"/>
    <w:rsid w:val="00A74AC0"/>
    <w:rsid w:val="00A90059"/>
    <w:rsid w:val="00A934F7"/>
    <w:rsid w:val="00AA2BC1"/>
    <w:rsid w:val="00AB26DD"/>
    <w:rsid w:val="00AB57DF"/>
    <w:rsid w:val="00AB6FBE"/>
    <w:rsid w:val="00AC12A8"/>
    <w:rsid w:val="00AC289E"/>
    <w:rsid w:val="00AF5BCD"/>
    <w:rsid w:val="00B009F0"/>
    <w:rsid w:val="00B03276"/>
    <w:rsid w:val="00B231F0"/>
    <w:rsid w:val="00B2744C"/>
    <w:rsid w:val="00B27CDC"/>
    <w:rsid w:val="00B35595"/>
    <w:rsid w:val="00B45A55"/>
    <w:rsid w:val="00B45AB3"/>
    <w:rsid w:val="00B50CBD"/>
    <w:rsid w:val="00B5588C"/>
    <w:rsid w:val="00B579CC"/>
    <w:rsid w:val="00B57C51"/>
    <w:rsid w:val="00B62618"/>
    <w:rsid w:val="00B72312"/>
    <w:rsid w:val="00B80753"/>
    <w:rsid w:val="00BA120E"/>
    <w:rsid w:val="00BA5B6C"/>
    <w:rsid w:val="00BA5C25"/>
    <w:rsid w:val="00BB0A94"/>
    <w:rsid w:val="00BB7F63"/>
    <w:rsid w:val="00BC0994"/>
    <w:rsid w:val="00BC1DE6"/>
    <w:rsid w:val="00BC20ED"/>
    <w:rsid w:val="00BC3236"/>
    <w:rsid w:val="00BC40EA"/>
    <w:rsid w:val="00BC7418"/>
    <w:rsid w:val="00BE57DB"/>
    <w:rsid w:val="00BE6217"/>
    <w:rsid w:val="00BF7C00"/>
    <w:rsid w:val="00C102D5"/>
    <w:rsid w:val="00C1492B"/>
    <w:rsid w:val="00C21BE9"/>
    <w:rsid w:val="00C22DDF"/>
    <w:rsid w:val="00C24BAA"/>
    <w:rsid w:val="00C25D32"/>
    <w:rsid w:val="00C32FE2"/>
    <w:rsid w:val="00C379D3"/>
    <w:rsid w:val="00C46A14"/>
    <w:rsid w:val="00C471B4"/>
    <w:rsid w:val="00C50958"/>
    <w:rsid w:val="00C626BB"/>
    <w:rsid w:val="00C64855"/>
    <w:rsid w:val="00C66767"/>
    <w:rsid w:val="00C679F9"/>
    <w:rsid w:val="00C70906"/>
    <w:rsid w:val="00C72211"/>
    <w:rsid w:val="00C771EF"/>
    <w:rsid w:val="00CA2A35"/>
    <w:rsid w:val="00CC40F7"/>
    <w:rsid w:val="00CD2B5E"/>
    <w:rsid w:val="00CD342F"/>
    <w:rsid w:val="00CE35BA"/>
    <w:rsid w:val="00D0146F"/>
    <w:rsid w:val="00D03792"/>
    <w:rsid w:val="00D05274"/>
    <w:rsid w:val="00D23842"/>
    <w:rsid w:val="00D326FC"/>
    <w:rsid w:val="00D367D0"/>
    <w:rsid w:val="00D55458"/>
    <w:rsid w:val="00D63FEB"/>
    <w:rsid w:val="00D64196"/>
    <w:rsid w:val="00D72EF6"/>
    <w:rsid w:val="00D73E66"/>
    <w:rsid w:val="00D97F91"/>
    <w:rsid w:val="00DA0F3B"/>
    <w:rsid w:val="00DA1AD7"/>
    <w:rsid w:val="00DA251A"/>
    <w:rsid w:val="00DA6285"/>
    <w:rsid w:val="00DB4B95"/>
    <w:rsid w:val="00DC136E"/>
    <w:rsid w:val="00DC2A20"/>
    <w:rsid w:val="00DC6745"/>
    <w:rsid w:val="00DD4670"/>
    <w:rsid w:val="00DD618A"/>
    <w:rsid w:val="00DF5F18"/>
    <w:rsid w:val="00E11675"/>
    <w:rsid w:val="00E17CC5"/>
    <w:rsid w:val="00E22F55"/>
    <w:rsid w:val="00E5338A"/>
    <w:rsid w:val="00E5784B"/>
    <w:rsid w:val="00E73106"/>
    <w:rsid w:val="00E74D86"/>
    <w:rsid w:val="00E93ABF"/>
    <w:rsid w:val="00E9733C"/>
    <w:rsid w:val="00EA2395"/>
    <w:rsid w:val="00EC4F9E"/>
    <w:rsid w:val="00ED400B"/>
    <w:rsid w:val="00ED42F5"/>
    <w:rsid w:val="00EE7DC3"/>
    <w:rsid w:val="00EF5184"/>
    <w:rsid w:val="00EF6318"/>
    <w:rsid w:val="00F0017A"/>
    <w:rsid w:val="00F035F8"/>
    <w:rsid w:val="00F07271"/>
    <w:rsid w:val="00F104ED"/>
    <w:rsid w:val="00F12A78"/>
    <w:rsid w:val="00F23547"/>
    <w:rsid w:val="00F42138"/>
    <w:rsid w:val="00F426C3"/>
    <w:rsid w:val="00F5732A"/>
    <w:rsid w:val="00F65CE0"/>
    <w:rsid w:val="00F8715F"/>
    <w:rsid w:val="00F87D77"/>
    <w:rsid w:val="00F94429"/>
    <w:rsid w:val="00F957E5"/>
    <w:rsid w:val="00F977F6"/>
    <w:rsid w:val="00FA64E4"/>
    <w:rsid w:val="00FC252C"/>
    <w:rsid w:val="00FE646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86F32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New York" w:eastAsia="Times New Roman" w:hAnsi="New York" w:cs="Times New Roman"/>
        <w:sz w:val="24"/>
        <w:szCs w:val="24"/>
        <w:lang w:val="en-CA" w:eastAsia="en-CA"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61041"/>
    <w:rPr>
      <w:rFonts w:ascii="Times" w:hAnsi="Times"/>
      <w:lang w:val="en-US" w:eastAsia="en-US"/>
    </w:rPr>
  </w:style>
  <w:style w:type="paragraph" w:styleId="Heading2">
    <w:name w:val="heading 2"/>
    <w:basedOn w:val="Normal"/>
    <w:next w:val="Normal"/>
    <w:link w:val="Heading2Char"/>
    <w:qFormat/>
    <w:rsid w:val="00605252"/>
    <w:pPr>
      <w:keepNext/>
      <w:outlineLvl w:val="1"/>
    </w:pPr>
    <w:rPr>
      <w:rFonts w:ascii="Garamond" w:hAnsi="Garamond"/>
    </w:rPr>
  </w:style>
  <w:style w:type="paragraph" w:styleId="Heading3">
    <w:name w:val="heading 3"/>
    <w:basedOn w:val="Normal"/>
    <w:next w:val="Normal"/>
    <w:link w:val="Heading3Char"/>
    <w:qFormat/>
    <w:rsid w:val="00605252"/>
    <w:pPr>
      <w:keepNext/>
      <w:outlineLvl w:val="2"/>
    </w:pPr>
    <w:rPr>
      <w:rFonts w:ascii="Times New Roman" w:hAnsi="Times New Roman"/>
      <w:b/>
    </w:rPr>
  </w:style>
  <w:style w:type="paragraph" w:styleId="Heading4">
    <w:name w:val="heading 4"/>
    <w:basedOn w:val="Normal"/>
    <w:next w:val="Normal"/>
    <w:link w:val="Heading4Char"/>
    <w:uiPriority w:val="9"/>
    <w:semiHidden/>
    <w:unhideWhenUsed/>
    <w:qFormat/>
    <w:rsid w:val="004557F6"/>
    <w:pPr>
      <w:keepNext/>
      <w:keepLines/>
      <w:spacing w:before="40"/>
      <w:outlineLvl w:val="3"/>
    </w:pPr>
    <w:rPr>
      <w:rFonts w:asciiTheme="majorHAnsi" w:eastAsiaTheme="majorEastAsia" w:hAnsiTheme="majorHAnsi" w:cstheme="majorBidi"/>
      <w:i/>
      <w:iCs/>
      <w:color w:val="365F91" w:themeColor="accent1" w:themeShade="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PFooter">
    <w:name w:val="WP_Footer"/>
    <w:rsid w:val="00061041"/>
    <w:rPr>
      <w:rFonts w:ascii="Monaco" w:hAnsi="Monaco"/>
      <w:lang w:val="en-US" w:eastAsia="en-US"/>
    </w:rPr>
  </w:style>
  <w:style w:type="paragraph" w:customStyle="1" w:styleId="WPNormal">
    <w:name w:val="WP_Normal"/>
    <w:basedOn w:val="WPWPDefaults"/>
    <w:rsid w:val="00061041"/>
    <w:rPr>
      <w:rFonts w:ascii="Monaco" w:hAnsi="Monaco"/>
    </w:rPr>
  </w:style>
  <w:style w:type="paragraph" w:customStyle="1" w:styleId="WPWPDefaults">
    <w:name w:val="WP_WP Defaults"/>
    <w:rsid w:val="00061041"/>
    <w:rPr>
      <w:rFonts w:ascii="Geneva" w:hAnsi="Geneva"/>
      <w:lang w:val="en-US" w:eastAsia="en-US"/>
    </w:rPr>
  </w:style>
  <w:style w:type="paragraph" w:styleId="Header">
    <w:name w:val="header"/>
    <w:basedOn w:val="Normal"/>
    <w:link w:val="HeaderChar"/>
    <w:rsid w:val="00061041"/>
    <w:pPr>
      <w:tabs>
        <w:tab w:val="center" w:pos="4320"/>
        <w:tab w:val="right" w:pos="8640"/>
      </w:tabs>
    </w:pPr>
  </w:style>
  <w:style w:type="paragraph" w:styleId="Footer">
    <w:name w:val="footer"/>
    <w:basedOn w:val="Normal"/>
    <w:semiHidden/>
    <w:rsid w:val="00061041"/>
    <w:pPr>
      <w:tabs>
        <w:tab w:val="center" w:pos="4320"/>
        <w:tab w:val="right" w:pos="8640"/>
      </w:tabs>
    </w:pPr>
  </w:style>
  <w:style w:type="character" w:styleId="PageNumber">
    <w:name w:val="page number"/>
    <w:basedOn w:val="DefaultParagraphFont"/>
    <w:semiHidden/>
    <w:rsid w:val="00061041"/>
  </w:style>
  <w:style w:type="paragraph" w:styleId="PlainText">
    <w:name w:val="Plain Text"/>
    <w:basedOn w:val="Normal"/>
    <w:link w:val="PlainTextChar"/>
    <w:uiPriority w:val="99"/>
    <w:semiHidden/>
    <w:rsid w:val="00061041"/>
    <w:rPr>
      <w:rFonts w:ascii="Courier" w:eastAsia="Times" w:hAnsi="Courier"/>
    </w:rPr>
  </w:style>
  <w:style w:type="character" w:styleId="Hyperlink">
    <w:name w:val="Hyperlink"/>
    <w:basedOn w:val="DefaultParagraphFont"/>
    <w:uiPriority w:val="99"/>
    <w:unhideWhenUsed/>
    <w:rsid w:val="00054FD5"/>
    <w:rPr>
      <w:color w:val="0000FF"/>
      <w:u w:val="single"/>
    </w:rPr>
  </w:style>
  <w:style w:type="character" w:customStyle="1" w:styleId="HeaderChar">
    <w:name w:val="Header Char"/>
    <w:basedOn w:val="DefaultParagraphFont"/>
    <w:link w:val="Header"/>
    <w:uiPriority w:val="99"/>
    <w:rsid w:val="00CD7184"/>
    <w:rPr>
      <w:rFonts w:ascii="Times" w:hAnsi="Times"/>
      <w:sz w:val="24"/>
    </w:rPr>
  </w:style>
  <w:style w:type="paragraph" w:styleId="BalloonText">
    <w:name w:val="Balloon Text"/>
    <w:basedOn w:val="Normal"/>
    <w:link w:val="BalloonTextChar"/>
    <w:unhideWhenUsed/>
    <w:rsid w:val="00CD7184"/>
    <w:rPr>
      <w:rFonts w:ascii="Tahoma" w:hAnsi="Tahoma" w:cs="Tahoma"/>
      <w:sz w:val="16"/>
      <w:szCs w:val="16"/>
    </w:rPr>
  </w:style>
  <w:style w:type="character" w:customStyle="1" w:styleId="BalloonTextChar">
    <w:name w:val="Balloon Text Char"/>
    <w:basedOn w:val="DefaultParagraphFont"/>
    <w:link w:val="BalloonText"/>
    <w:rsid w:val="00CD7184"/>
    <w:rPr>
      <w:rFonts w:ascii="Tahoma" w:hAnsi="Tahoma" w:cs="Tahoma"/>
      <w:sz w:val="16"/>
      <w:szCs w:val="16"/>
    </w:rPr>
  </w:style>
  <w:style w:type="character" w:customStyle="1" w:styleId="Heading2Char">
    <w:name w:val="Heading 2 Char"/>
    <w:basedOn w:val="DefaultParagraphFont"/>
    <w:link w:val="Heading2"/>
    <w:rsid w:val="00605252"/>
    <w:rPr>
      <w:rFonts w:ascii="Garamond" w:hAnsi="Garamond"/>
      <w:sz w:val="24"/>
      <w:lang w:val="en-US" w:eastAsia="en-US"/>
    </w:rPr>
  </w:style>
  <w:style w:type="character" w:customStyle="1" w:styleId="Heading3Char">
    <w:name w:val="Heading 3 Char"/>
    <w:basedOn w:val="DefaultParagraphFont"/>
    <w:link w:val="Heading3"/>
    <w:rsid w:val="00605252"/>
    <w:rPr>
      <w:rFonts w:ascii="Times New Roman" w:hAnsi="Times New Roman"/>
      <w:b/>
      <w:sz w:val="24"/>
      <w:lang w:val="en-US" w:eastAsia="en-US"/>
    </w:rPr>
  </w:style>
  <w:style w:type="paragraph" w:styleId="BodyText">
    <w:name w:val="Body Text"/>
    <w:basedOn w:val="Normal"/>
    <w:link w:val="BodyTextChar"/>
    <w:rsid w:val="00605252"/>
    <w:rPr>
      <w:rFonts w:ascii="Times New Roman" w:hAnsi="Times New Roman"/>
    </w:rPr>
  </w:style>
  <w:style w:type="character" w:customStyle="1" w:styleId="BodyTextChar">
    <w:name w:val="Body Text Char"/>
    <w:basedOn w:val="DefaultParagraphFont"/>
    <w:link w:val="BodyText"/>
    <w:rsid w:val="00605252"/>
    <w:rPr>
      <w:rFonts w:ascii="Times New Roman" w:hAnsi="Times New Roman"/>
      <w:sz w:val="24"/>
      <w:lang w:val="en-US" w:eastAsia="en-US"/>
    </w:rPr>
  </w:style>
  <w:style w:type="character" w:styleId="Strong">
    <w:name w:val="Strong"/>
    <w:basedOn w:val="DefaultParagraphFont"/>
    <w:uiPriority w:val="22"/>
    <w:qFormat/>
    <w:rsid w:val="001F2483"/>
    <w:rPr>
      <w:b/>
      <w:bCs/>
    </w:rPr>
  </w:style>
  <w:style w:type="paragraph" w:customStyle="1" w:styleId="Default">
    <w:name w:val="Default"/>
    <w:rsid w:val="002D73F8"/>
    <w:pPr>
      <w:autoSpaceDE w:val="0"/>
      <w:autoSpaceDN w:val="0"/>
      <w:adjustRightInd w:val="0"/>
    </w:pPr>
    <w:rPr>
      <w:rFonts w:ascii="Myriad Pro" w:hAnsi="Myriad Pro" w:cs="Myriad Pro"/>
      <w:color w:val="000000"/>
    </w:rPr>
  </w:style>
  <w:style w:type="character" w:customStyle="1" w:styleId="PlainTextChar">
    <w:name w:val="Plain Text Char"/>
    <w:basedOn w:val="DefaultParagraphFont"/>
    <w:link w:val="PlainText"/>
    <w:uiPriority w:val="99"/>
    <w:semiHidden/>
    <w:rsid w:val="002E753A"/>
    <w:rPr>
      <w:rFonts w:ascii="Courier" w:eastAsia="Times" w:hAnsi="Courier"/>
      <w:sz w:val="24"/>
      <w:lang w:val="en-US" w:eastAsia="en-US"/>
    </w:rPr>
  </w:style>
  <w:style w:type="character" w:styleId="FollowedHyperlink">
    <w:name w:val="FollowedHyperlink"/>
    <w:basedOn w:val="DefaultParagraphFont"/>
    <w:uiPriority w:val="99"/>
    <w:semiHidden/>
    <w:unhideWhenUsed/>
    <w:rsid w:val="002E753A"/>
    <w:rPr>
      <w:color w:val="800080" w:themeColor="followedHyperlink"/>
      <w:u w:val="single"/>
    </w:rPr>
  </w:style>
  <w:style w:type="paragraph" w:styleId="NormalWeb">
    <w:name w:val="Normal (Web)"/>
    <w:basedOn w:val="Normal"/>
    <w:uiPriority w:val="99"/>
    <w:rsid w:val="00B57C51"/>
    <w:pPr>
      <w:spacing w:before="100" w:beforeAutospacing="1" w:after="100" w:afterAutospacing="1"/>
    </w:pPr>
    <w:rPr>
      <w:rFonts w:ascii="Times New Roman" w:hAnsi="Times New Roman"/>
    </w:rPr>
  </w:style>
  <w:style w:type="character" w:styleId="CommentReference">
    <w:name w:val="annotation reference"/>
    <w:basedOn w:val="DefaultParagraphFont"/>
    <w:uiPriority w:val="99"/>
    <w:unhideWhenUsed/>
    <w:rsid w:val="00F94429"/>
    <w:rPr>
      <w:sz w:val="18"/>
      <w:szCs w:val="18"/>
    </w:rPr>
  </w:style>
  <w:style w:type="paragraph" w:styleId="CommentText">
    <w:name w:val="annotation text"/>
    <w:basedOn w:val="Normal"/>
    <w:link w:val="CommentTextChar"/>
    <w:uiPriority w:val="99"/>
    <w:unhideWhenUsed/>
    <w:rsid w:val="00F94429"/>
  </w:style>
  <w:style w:type="character" w:customStyle="1" w:styleId="CommentTextChar">
    <w:name w:val="Comment Text Char"/>
    <w:basedOn w:val="DefaultParagraphFont"/>
    <w:link w:val="CommentText"/>
    <w:uiPriority w:val="99"/>
    <w:rsid w:val="00F94429"/>
    <w:rPr>
      <w:rFonts w:ascii="Times" w:hAnsi="Times"/>
      <w:sz w:val="24"/>
      <w:szCs w:val="24"/>
      <w:lang w:val="en-US" w:eastAsia="en-US"/>
    </w:rPr>
  </w:style>
  <w:style w:type="paragraph" w:styleId="CommentSubject">
    <w:name w:val="annotation subject"/>
    <w:basedOn w:val="CommentText"/>
    <w:next w:val="CommentText"/>
    <w:link w:val="CommentSubjectChar"/>
    <w:uiPriority w:val="99"/>
    <w:semiHidden/>
    <w:unhideWhenUsed/>
    <w:rsid w:val="00F94429"/>
    <w:rPr>
      <w:b/>
      <w:bCs/>
      <w:sz w:val="20"/>
      <w:szCs w:val="20"/>
    </w:rPr>
  </w:style>
  <w:style w:type="character" w:customStyle="1" w:styleId="CommentSubjectChar">
    <w:name w:val="Comment Subject Char"/>
    <w:basedOn w:val="CommentTextChar"/>
    <w:link w:val="CommentSubject"/>
    <w:uiPriority w:val="99"/>
    <w:semiHidden/>
    <w:rsid w:val="00F94429"/>
    <w:rPr>
      <w:rFonts w:ascii="Times" w:hAnsi="Times"/>
      <w:b/>
      <w:bCs/>
      <w:sz w:val="24"/>
      <w:szCs w:val="24"/>
      <w:lang w:val="en-US" w:eastAsia="en-US"/>
    </w:rPr>
  </w:style>
  <w:style w:type="paragraph" w:styleId="Subtitle">
    <w:name w:val="Subtitle"/>
    <w:basedOn w:val="Normal"/>
    <w:link w:val="SubtitleChar"/>
    <w:qFormat/>
    <w:rsid w:val="0015008F"/>
    <w:pPr>
      <w:ind w:left="1843" w:hanging="1843"/>
    </w:pPr>
    <w:rPr>
      <w:rFonts w:ascii="Garamond" w:hAnsi="Garamond"/>
      <w:b/>
      <w:u w:val="single"/>
    </w:rPr>
  </w:style>
  <w:style w:type="character" w:customStyle="1" w:styleId="SubtitleChar">
    <w:name w:val="Subtitle Char"/>
    <w:basedOn w:val="DefaultParagraphFont"/>
    <w:link w:val="Subtitle"/>
    <w:rsid w:val="0015008F"/>
    <w:rPr>
      <w:rFonts w:ascii="Garamond" w:hAnsi="Garamond"/>
      <w:b/>
      <w:sz w:val="24"/>
      <w:u w:val="single"/>
      <w:lang w:val="en-US" w:eastAsia="en-US"/>
    </w:rPr>
  </w:style>
  <w:style w:type="paragraph" w:styleId="ListParagraph">
    <w:name w:val="List Paragraph"/>
    <w:basedOn w:val="Normal"/>
    <w:uiPriority w:val="34"/>
    <w:qFormat/>
    <w:rsid w:val="00E11675"/>
    <w:pPr>
      <w:ind w:left="720"/>
      <w:contextualSpacing/>
    </w:pPr>
    <w:rPr>
      <w:rFonts w:asciiTheme="minorHAnsi" w:eastAsiaTheme="minorHAnsi" w:hAnsiTheme="minorHAnsi" w:cstheme="minorBidi"/>
    </w:rPr>
  </w:style>
  <w:style w:type="character" w:customStyle="1" w:styleId="st">
    <w:name w:val="st"/>
    <w:basedOn w:val="DefaultParagraphFont"/>
    <w:rsid w:val="0009471E"/>
  </w:style>
  <w:style w:type="character" w:styleId="UnresolvedMention">
    <w:name w:val="Unresolved Mention"/>
    <w:basedOn w:val="DefaultParagraphFont"/>
    <w:uiPriority w:val="99"/>
    <w:rsid w:val="00445012"/>
    <w:rPr>
      <w:color w:val="605E5C"/>
      <w:shd w:val="clear" w:color="auto" w:fill="E1DFDD"/>
    </w:rPr>
  </w:style>
  <w:style w:type="character" w:customStyle="1" w:styleId="Heading4Char">
    <w:name w:val="Heading 4 Char"/>
    <w:basedOn w:val="DefaultParagraphFont"/>
    <w:link w:val="Heading4"/>
    <w:uiPriority w:val="9"/>
    <w:semiHidden/>
    <w:rsid w:val="004557F6"/>
    <w:rPr>
      <w:rFonts w:asciiTheme="majorHAnsi" w:eastAsiaTheme="majorEastAsia" w:hAnsiTheme="majorHAnsi" w:cstheme="majorBidi"/>
      <w:i/>
      <w:iCs/>
      <w:color w:val="365F91" w:themeColor="accent1" w:themeShade="BF"/>
      <w:szCs w:val="20"/>
      <w:lang w:val="en-US" w:eastAsia="en-US"/>
    </w:rPr>
  </w:style>
  <w:style w:type="character" w:customStyle="1" w:styleId="apple-converted-space">
    <w:name w:val="apple-converted-space"/>
    <w:basedOn w:val="DefaultParagraphFont"/>
    <w:rsid w:val="004557F6"/>
  </w:style>
  <w:style w:type="paragraph" w:customStyle="1" w:styleId="paragraph">
    <w:name w:val="paragraph"/>
    <w:basedOn w:val="Normal"/>
    <w:rsid w:val="00AC289E"/>
    <w:pPr>
      <w:spacing w:before="100" w:beforeAutospacing="1" w:after="100" w:afterAutospacing="1"/>
    </w:pPr>
    <w:rPr>
      <w:rFonts w:ascii="Times New Roman" w:hAnsi="Times New Roman"/>
    </w:rPr>
  </w:style>
  <w:style w:type="character" w:customStyle="1" w:styleId="eop">
    <w:name w:val="eop"/>
    <w:basedOn w:val="DefaultParagraphFont"/>
    <w:rsid w:val="00AC289E"/>
  </w:style>
  <w:style w:type="paragraph" w:customStyle="1" w:styleId="default0">
    <w:name w:val="default"/>
    <w:basedOn w:val="Normal"/>
    <w:rsid w:val="00B03276"/>
    <w:pPr>
      <w:spacing w:before="100" w:beforeAutospacing="1" w:after="100" w:afterAutospacing="1"/>
    </w:pPr>
    <w:rPr>
      <w:rFonts w:ascii="Times New Roman" w:hAnsi="Times New Roman"/>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274654">
      <w:bodyDiv w:val="1"/>
      <w:marLeft w:val="0"/>
      <w:marRight w:val="0"/>
      <w:marTop w:val="0"/>
      <w:marBottom w:val="0"/>
      <w:divBdr>
        <w:top w:val="none" w:sz="0" w:space="0" w:color="auto"/>
        <w:left w:val="none" w:sz="0" w:space="0" w:color="auto"/>
        <w:bottom w:val="none" w:sz="0" w:space="0" w:color="auto"/>
        <w:right w:val="none" w:sz="0" w:space="0" w:color="auto"/>
      </w:divBdr>
    </w:div>
    <w:div w:id="398333584">
      <w:bodyDiv w:val="1"/>
      <w:marLeft w:val="0"/>
      <w:marRight w:val="0"/>
      <w:marTop w:val="0"/>
      <w:marBottom w:val="0"/>
      <w:divBdr>
        <w:top w:val="none" w:sz="0" w:space="0" w:color="auto"/>
        <w:left w:val="none" w:sz="0" w:space="0" w:color="auto"/>
        <w:bottom w:val="none" w:sz="0" w:space="0" w:color="auto"/>
        <w:right w:val="none" w:sz="0" w:space="0" w:color="auto"/>
      </w:divBdr>
    </w:div>
    <w:div w:id="1105729932">
      <w:bodyDiv w:val="1"/>
      <w:marLeft w:val="0"/>
      <w:marRight w:val="0"/>
      <w:marTop w:val="0"/>
      <w:marBottom w:val="0"/>
      <w:divBdr>
        <w:top w:val="none" w:sz="0" w:space="0" w:color="auto"/>
        <w:left w:val="none" w:sz="0" w:space="0" w:color="auto"/>
        <w:bottom w:val="none" w:sz="0" w:space="0" w:color="auto"/>
        <w:right w:val="none" w:sz="0" w:space="0" w:color="auto"/>
      </w:divBdr>
    </w:div>
    <w:div w:id="1250116271">
      <w:bodyDiv w:val="1"/>
      <w:marLeft w:val="0"/>
      <w:marRight w:val="0"/>
      <w:marTop w:val="0"/>
      <w:marBottom w:val="0"/>
      <w:divBdr>
        <w:top w:val="none" w:sz="0" w:space="0" w:color="auto"/>
        <w:left w:val="none" w:sz="0" w:space="0" w:color="auto"/>
        <w:bottom w:val="none" w:sz="0" w:space="0" w:color="auto"/>
        <w:right w:val="none" w:sz="0" w:space="0" w:color="auto"/>
      </w:divBdr>
    </w:div>
    <w:div w:id="1734036595">
      <w:bodyDiv w:val="1"/>
      <w:marLeft w:val="0"/>
      <w:marRight w:val="0"/>
      <w:marTop w:val="0"/>
      <w:marBottom w:val="0"/>
      <w:divBdr>
        <w:top w:val="none" w:sz="0" w:space="0" w:color="auto"/>
        <w:left w:val="none" w:sz="0" w:space="0" w:color="auto"/>
        <w:bottom w:val="none" w:sz="0" w:space="0" w:color="auto"/>
        <w:right w:val="none" w:sz="0" w:space="0" w:color="auto"/>
      </w:divBdr>
    </w:div>
    <w:div w:id="1795175490">
      <w:bodyDiv w:val="1"/>
      <w:marLeft w:val="0"/>
      <w:marRight w:val="0"/>
      <w:marTop w:val="0"/>
      <w:marBottom w:val="0"/>
      <w:divBdr>
        <w:top w:val="none" w:sz="0" w:space="0" w:color="auto"/>
        <w:left w:val="none" w:sz="0" w:space="0" w:color="auto"/>
        <w:bottom w:val="none" w:sz="0" w:space="0" w:color="auto"/>
        <w:right w:val="none" w:sz="0" w:space="0" w:color="auto"/>
      </w:divBdr>
    </w:div>
    <w:div w:id="1912537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xuRjeRXAWbo&amp;feature=youtu.be&amp;fbclid=IwAR0INtKZk2O6bVF-otKAEaNcb51iSlMA5sHDjM837QMrS91lsreCPQlIj6E" TargetMode="External"/><Relationship Id="rId18" Type="http://schemas.openxmlformats.org/officeDocument/2006/relationships/hyperlink" Target="https://www.youtube.com/watch?v=8zDSikCh96c" TargetMode="External"/><Relationship Id="rId26" Type="http://schemas.openxmlformats.org/officeDocument/2006/relationships/hyperlink" Target="http://www.online-literature.com/orwell/887/" TargetMode="External"/><Relationship Id="rId39" Type="http://schemas.openxmlformats.org/officeDocument/2006/relationships/hyperlink" Target="http://students.ok.ubc.ca/aboriginal/welcome.html" TargetMode="External"/><Relationship Id="rId21" Type="http://schemas.openxmlformats.org/officeDocument/2006/relationships/hyperlink" Target="https://www.youtube.com/watch?v=qx2Sj1fhSso" TargetMode="External"/><Relationship Id="rId34" Type="http://schemas.openxmlformats.org/officeDocument/2006/relationships/hyperlink" Target="http://apihtawikosisan.com/2016/09/beyond-territorial-acknowledgments/" TargetMode="External"/><Relationship Id="rId42" Type="http://schemas.openxmlformats.org/officeDocument/2006/relationships/hyperlink" Target="https://fccs.ok.ubc.ca/student-resources/academic-integrity/" TargetMode="External"/><Relationship Id="rId47" Type="http://schemas.openxmlformats.org/officeDocument/2006/relationships/hyperlink" Target="http://students.ok.ubc.ca/drc/welcome.html" TargetMode="External"/><Relationship Id="rId50" Type="http://schemas.openxmlformats.org/officeDocument/2006/relationships/hyperlink" Target="https://students.cms.ok.ubc.ca/wp-content/uploads/sites/90/2019/06/student_declaration_of_absence_due_to_illness_201861804.pdf" TargetMode="External"/><Relationship Id="rId55" Type="http://schemas.openxmlformats.org/officeDocument/2006/relationships/header" Target="head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poetryinternational.org/pi/poem/603/auto/0/0/Olive-Senior/meditation-on-yellow/en/tile" TargetMode="External"/><Relationship Id="rId29" Type="http://schemas.openxmlformats.org/officeDocument/2006/relationships/hyperlink" Target="https://www.youtube.com/watch?v=O4dDVeAU3u4&amp;feature=emb_logo" TargetMode="External"/><Relationship Id="rId11" Type="http://schemas.openxmlformats.org/officeDocument/2006/relationships/hyperlink" Target="https://www.youtube.com/watch?v=L7LY-fXzhZI" TargetMode="External"/><Relationship Id="rId24" Type="http://schemas.openxmlformats.org/officeDocument/2006/relationships/hyperlink" Target="http://reappropriate.co/2014/04/what-is-orientalism-and-how-is-it-also-racism/" TargetMode="External"/><Relationship Id="rId32" Type="http://schemas.openxmlformats.org/officeDocument/2006/relationships/hyperlink" Target="https://africasacountry.com/2020/12/notes-on-fake-decolonization" TargetMode="External"/><Relationship Id="rId37" Type="http://schemas.openxmlformats.org/officeDocument/2006/relationships/hyperlink" Target="https://redpaper.yellowheadinstitute.org/wp-content/uploads/2019/10/red-paper-report-final.pdf" TargetMode="External"/><Relationship Id="rId40" Type="http://schemas.openxmlformats.org/officeDocument/2006/relationships/hyperlink" Target="http://students.ok.ubc.ca/international/welcome.html" TargetMode="External"/><Relationship Id="rId45" Type="http://schemas.openxmlformats.org/officeDocument/2006/relationships/hyperlink" Target="https://library.ok.ubc.ca/about/help-contact/" TargetMode="External"/><Relationship Id="rId53" Type="http://schemas.openxmlformats.org/officeDocument/2006/relationships/hyperlink" Target="https://canvas.ubc.ca/enroll/3KBYFY" TargetMode="External"/><Relationship Id="rId58" Type="http://schemas.openxmlformats.org/officeDocument/2006/relationships/theme" Target="theme/theme1.xml"/><Relationship Id="rId5" Type="http://schemas.openxmlformats.org/officeDocument/2006/relationships/webSettings" Target="webSettings.xml"/><Relationship Id="rId19" Type="http://schemas.openxmlformats.org/officeDocument/2006/relationships/hyperlink" Target="https://youtu.be/pBYGkGnh4vU" TargetMode="External"/><Relationship Id="rId4" Type="http://schemas.openxmlformats.org/officeDocument/2006/relationships/settings" Target="settings.xml"/><Relationship Id="rId9" Type="http://schemas.openxmlformats.org/officeDocument/2006/relationships/hyperlink" Target="mailto:david.jefferess@ubc.ca" TargetMode="External"/><Relationship Id="rId14" Type="http://schemas.openxmlformats.org/officeDocument/2006/relationships/hyperlink" Target="https://www.youtube.com/watch?v=SElZ29Al4Sw" TargetMode="External"/><Relationship Id="rId22" Type="http://schemas.openxmlformats.org/officeDocument/2006/relationships/hyperlink" Target="Interview%20(1987)" TargetMode="External"/><Relationship Id="rId27" Type="http://schemas.openxmlformats.org/officeDocument/2006/relationships/hyperlink" Target="https://medium.com/@BMacabre/decolonizing-gender-identity-and-undermining-normativity-ddd126036b45" TargetMode="External"/><Relationship Id="rId30" Type="http://schemas.openxmlformats.org/officeDocument/2006/relationships/hyperlink" Target="https://www.newyorker.com/magazine/2018/10/22/gandhi-for-the-post-truth-age" TargetMode="External"/><Relationship Id="rId35" Type="http://schemas.openxmlformats.org/officeDocument/2006/relationships/hyperlink" Target="https://briarpatchmagazine.com/articles/view/decolonizing-together" TargetMode="External"/><Relationship Id="rId43" Type="http://schemas.openxmlformats.org/officeDocument/2006/relationships/hyperlink" Target="https://students.ok.ubc.ca/student-learning-hub/" TargetMode="External"/><Relationship Id="rId48" Type="http://schemas.openxmlformats.org/officeDocument/2006/relationships/hyperlink" Target="mailto:equity.ubco@ubc.ca" TargetMode="External"/><Relationship Id="rId56" Type="http://schemas.openxmlformats.org/officeDocument/2006/relationships/fontTable" Target="fontTable.xml"/><Relationship Id="rId8" Type="http://schemas.openxmlformats.org/officeDocument/2006/relationships/image" Target="media/image1.jpg"/><Relationship Id="rId51" Type="http://schemas.openxmlformats.org/officeDocument/2006/relationships/hyperlink" Target="https://students.ok.ubc.ca/health-wellness/" TargetMode="External"/><Relationship Id="rId3" Type="http://schemas.openxmlformats.org/officeDocument/2006/relationships/styles" Target="styles.xml"/><Relationship Id="rId12" Type="http://schemas.openxmlformats.org/officeDocument/2006/relationships/hyperlink" Target="https://www.youtube.com/watch?v=PzF88HBlAHY" TargetMode="External"/><Relationship Id="rId17" Type="http://schemas.openxmlformats.org/officeDocument/2006/relationships/hyperlink" Target="https://www.youtube.com/watch?v=e_ElJd2SBxo" TargetMode="External"/><Relationship Id="rId25" Type="http://schemas.openxmlformats.org/officeDocument/2006/relationships/hyperlink" Target="https://www.youtube.com/watch?v=3MYYDEj4fIU" TargetMode="External"/><Relationship Id="rId33" Type="http://schemas.openxmlformats.org/officeDocument/2006/relationships/hyperlink" Target="https://www.kelownanow.com/watercooler/news/news/Kelowna/16/07/15/The_history_of_Pandosy_and_the_Mission" TargetMode="External"/><Relationship Id="rId38" Type="http://schemas.openxmlformats.org/officeDocument/2006/relationships/hyperlink" Target="http://www.calendar.ubc.ca/okanagan/index.cfm?tree=3,48,0,0" TargetMode="External"/><Relationship Id="rId46" Type="http://schemas.openxmlformats.org/officeDocument/2006/relationships/hyperlink" Target="mailto:drc.questions@ubc.ca" TargetMode="External"/><Relationship Id="rId20" Type="http://schemas.openxmlformats.org/officeDocument/2006/relationships/hyperlink" Target="https://www.bbc.com/news/world-asia-india-33618621" TargetMode="External"/><Relationship Id="rId41" Type="http://schemas.openxmlformats.org/officeDocument/2006/relationships/hyperlink" Target="http://okanagan.students.ubc.ca/calendar/index.cfm?tree=3,54,111,0" TargetMode="External"/><Relationship Id="rId54" Type="http://schemas.openxmlformats.org/officeDocument/2006/relationships/hyperlink" Target="http://security.ok.ubc.ca/welcome.html"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cua.library.umass.edu/digital/dubois/WarRoots.pdf" TargetMode="External"/><Relationship Id="rId23" Type="http://schemas.openxmlformats.org/officeDocument/2006/relationships/hyperlink" Target="http://www.kiplingsociety.co.uk/poems_burden.htm" TargetMode="External"/><Relationship Id="rId28" Type="http://schemas.openxmlformats.org/officeDocument/2006/relationships/hyperlink" Target="https://www.youtube.com/watch?v=usnznJZ0XvA" TargetMode="External"/><Relationship Id="rId36" Type="http://schemas.openxmlformats.org/officeDocument/2006/relationships/hyperlink" Target="https://www.ideas-idees.ca/blog/privilege-vs-complicity-people-colour-and-settler-colonialism" TargetMode="External"/><Relationship Id="rId49" Type="http://schemas.openxmlformats.org/officeDocument/2006/relationships/hyperlink" Target="http://www.equity.ok.ubc.ca" TargetMode="External"/><Relationship Id="rId57" Type="http://schemas.microsoft.com/office/2011/relationships/people" Target="people.xml"/><Relationship Id="rId10" Type="http://schemas.openxmlformats.org/officeDocument/2006/relationships/hyperlink" Target="http://www.calendar.ubc.ca/okanagan/index.cfm?tree=3,41,90,1014" TargetMode="External"/><Relationship Id="rId31" Type="http://schemas.openxmlformats.org/officeDocument/2006/relationships/hyperlink" Target="https://folukeafrica.com/decolonization-in-the-21st-century/" TargetMode="External"/><Relationship Id="rId44" Type="http://schemas.openxmlformats.org/officeDocument/2006/relationships/hyperlink" Target="https://students.ok.ubc.ca/student-learning-hub/" TargetMode="External"/><Relationship Id="rId52" Type="http://schemas.openxmlformats.org/officeDocument/2006/relationships/hyperlink" Target="https://students.ok.ubc.ca/health-wellness/student-assistance-progra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AF249AF5-0915-B240-BF8C-141C4FE9BF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10</Pages>
  <Words>4664</Words>
  <Characters>26589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Education 548: Effective College Teaching  </vt:lpstr>
    </vt:vector>
  </TitlesOfParts>
  <Company>Center for Learning and Teaching</Company>
  <LinksUpToDate>false</LinksUpToDate>
  <CharactersWithSpaces>31191</CharactersWithSpaces>
  <SharedDoc>false</SharedDoc>
  <HLinks>
    <vt:vector size="36" baseType="variant">
      <vt:variant>
        <vt:i4>1245188</vt:i4>
      </vt:variant>
      <vt:variant>
        <vt:i4>15</vt:i4>
      </vt:variant>
      <vt:variant>
        <vt:i4>0</vt:i4>
      </vt:variant>
      <vt:variant>
        <vt:i4>5</vt:i4>
      </vt:variant>
      <vt:variant>
        <vt:lpwstr>http://www.ubc.ca/okanagan/students/campuslife/safewalk.html</vt:lpwstr>
      </vt:variant>
      <vt:variant>
        <vt:lpwstr/>
      </vt:variant>
      <vt:variant>
        <vt:i4>7077947</vt:i4>
      </vt:variant>
      <vt:variant>
        <vt:i4>12</vt:i4>
      </vt:variant>
      <vt:variant>
        <vt:i4>0</vt:i4>
      </vt:variant>
      <vt:variant>
        <vt:i4>5</vt:i4>
      </vt:variant>
      <vt:variant>
        <vt:lpwstr>http://www.ubc.ca/okanagan/equity/programs/equityreps/unitcontacts.html</vt:lpwstr>
      </vt:variant>
      <vt:variant>
        <vt:lpwstr/>
      </vt:variant>
      <vt:variant>
        <vt:i4>1638468</vt:i4>
      </vt:variant>
      <vt:variant>
        <vt:i4>9</vt:i4>
      </vt:variant>
      <vt:variant>
        <vt:i4>0</vt:i4>
      </vt:variant>
      <vt:variant>
        <vt:i4>5</vt:i4>
      </vt:variant>
      <vt:variant>
        <vt:lpwstr>http://www.ubc.ca/okanagan/equity</vt:lpwstr>
      </vt:variant>
      <vt:variant>
        <vt:lpwstr/>
      </vt:variant>
      <vt:variant>
        <vt:i4>5242929</vt:i4>
      </vt:variant>
      <vt:variant>
        <vt:i4>6</vt:i4>
      </vt:variant>
      <vt:variant>
        <vt:i4>0</vt:i4>
      </vt:variant>
      <vt:variant>
        <vt:i4>5</vt:i4>
      </vt:variant>
      <vt:variant>
        <vt:lpwstr>mailto:equity.ubco@ubc.ca</vt:lpwstr>
      </vt:variant>
      <vt:variant>
        <vt:lpwstr/>
      </vt:variant>
      <vt:variant>
        <vt:i4>1966178</vt:i4>
      </vt:variant>
      <vt:variant>
        <vt:i4>3</vt:i4>
      </vt:variant>
      <vt:variant>
        <vt:i4>0</vt:i4>
      </vt:variant>
      <vt:variant>
        <vt:i4>5</vt:i4>
      </vt:variant>
      <vt:variant>
        <vt:lpwstr>mailto:david.jefferess@ubc.ca</vt:lpwstr>
      </vt:variant>
      <vt:variant>
        <vt:lpwstr/>
      </vt:variant>
      <vt:variant>
        <vt:i4>3211362</vt:i4>
      </vt:variant>
      <vt:variant>
        <vt:i4>0</vt:i4>
      </vt:variant>
      <vt:variant>
        <vt:i4>0</vt:i4>
      </vt:variant>
      <vt:variant>
        <vt:i4>5</vt:i4>
      </vt:variant>
      <vt:variant>
        <vt:lpwstr>http://okanagan.students.ubc.ca/calendar/index.cfm?tree=3,54,111,0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Education 548: Effective College Teaching  </dc:title>
  <dc:subject/>
  <dc:creator>deborah trumbull</dc:creator>
  <cp:keywords/>
  <dc:description/>
  <cp:lastModifiedBy>Jefferess</cp:lastModifiedBy>
  <cp:revision>7</cp:revision>
  <cp:lastPrinted>2018-01-03T19:28:00Z</cp:lastPrinted>
  <dcterms:created xsi:type="dcterms:W3CDTF">2021-08-26T17:54:00Z</dcterms:created>
  <dcterms:modified xsi:type="dcterms:W3CDTF">2021-09-05T22:09:00Z</dcterms:modified>
</cp:coreProperties>
</file>